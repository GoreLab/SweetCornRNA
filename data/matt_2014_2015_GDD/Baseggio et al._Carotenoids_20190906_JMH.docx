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7CDEC" w14:textId="77777777" w:rsidR="00B9311C" w:rsidRDefault="004D552A">
      <w:pPr>
        <w:spacing w:line="480" w:lineRule="auto"/>
        <w:rPr>
          <w:b/>
        </w:rPr>
      </w:pPr>
      <w:r>
        <w:rPr>
          <w:b/>
        </w:rPr>
        <w:t>Natural variation for carotenoids in fresh kernels is controlled by uncommon variants in sweet corn</w:t>
      </w:r>
    </w:p>
    <w:p w14:paraId="3B33E2B3" w14:textId="77777777" w:rsidR="00B9311C" w:rsidRDefault="004D552A">
      <w:pPr>
        <w:pBdr>
          <w:top w:val="nil"/>
          <w:left w:val="nil"/>
          <w:bottom w:val="nil"/>
          <w:right w:val="nil"/>
          <w:between w:val="nil"/>
        </w:pBdr>
        <w:spacing w:line="480" w:lineRule="auto"/>
        <w:rPr>
          <w:color w:val="000000"/>
        </w:rPr>
      </w:pPr>
      <w:r>
        <w:rPr>
          <w:color w:val="000000"/>
        </w:rPr>
        <w:t xml:space="preserve">Matheus </w:t>
      </w:r>
      <w:proofErr w:type="spellStart"/>
      <w:r>
        <w:rPr>
          <w:color w:val="000000"/>
        </w:rPr>
        <w:t>Baseggio</w:t>
      </w:r>
      <w:proofErr w:type="spellEnd"/>
      <w:r>
        <w:rPr>
          <w:color w:val="000000"/>
        </w:rPr>
        <w:t>, Matthew Murray, Maria Magallanes-</w:t>
      </w:r>
      <w:proofErr w:type="spellStart"/>
      <w:r>
        <w:rPr>
          <w:color w:val="000000"/>
        </w:rPr>
        <w:t>Lundback</w:t>
      </w:r>
      <w:proofErr w:type="spellEnd"/>
      <w:r>
        <w:rPr>
          <w:color w:val="000000"/>
        </w:rPr>
        <w:t xml:space="preserve">, Nicholas </w:t>
      </w:r>
      <w:proofErr w:type="spellStart"/>
      <w:r>
        <w:rPr>
          <w:color w:val="000000"/>
        </w:rPr>
        <w:t>Kaczmar</w:t>
      </w:r>
      <w:proofErr w:type="spellEnd"/>
      <w:r>
        <w:rPr>
          <w:color w:val="000000"/>
        </w:rPr>
        <w:t xml:space="preserve">, James Chamness, Edward S. Buckler, Margaret E. Smith, Dean </w:t>
      </w:r>
      <w:proofErr w:type="spellStart"/>
      <w:r>
        <w:rPr>
          <w:color w:val="000000"/>
        </w:rPr>
        <w:t>DellaPenna</w:t>
      </w:r>
      <w:proofErr w:type="spellEnd"/>
      <w:r>
        <w:rPr>
          <w:color w:val="000000"/>
        </w:rPr>
        <w:t>, William F. Tracy, and Michael A. Gore*</w:t>
      </w:r>
    </w:p>
    <w:p w14:paraId="508CD28E" w14:textId="77777777" w:rsidR="00B9311C" w:rsidRDefault="00B9311C">
      <w:pPr>
        <w:rPr>
          <w:color w:val="000000"/>
        </w:rPr>
      </w:pPr>
    </w:p>
    <w:p w14:paraId="45767025" w14:textId="77777777" w:rsidR="00B9311C" w:rsidRDefault="004D552A">
      <w:pPr>
        <w:pBdr>
          <w:top w:val="nil"/>
          <w:left w:val="nil"/>
          <w:bottom w:val="nil"/>
          <w:right w:val="nil"/>
          <w:between w:val="nil"/>
        </w:pBdr>
        <w:spacing w:line="480" w:lineRule="auto"/>
        <w:rPr>
          <w:color w:val="000000"/>
        </w:rPr>
      </w:pPr>
      <w:r>
        <w:rPr>
          <w:color w:val="000000"/>
        </w:rPr>
        <w:t xml:space="preserve">M. </w:t>
      </w:r>
      <w:proofErr w:type="spellStart"/>
      <w:r>
        <w:rPr>
          <w:color w:val="000000"/>
        </w:rPr>
        <w:t>Baseggio</w:t>
      </w:r>
      <w:proofErr w:type="spellEnd"/>
      <w:r>
        <w:rPr>
          <w:color w:val="000000"/>
        </w:rPr>
        <w:t xml:space="preserve">, N. </w:t>
      </w:r>
      <w:proofErr w:type="spellStart"/>
      <w:r>
        <w:rPr>
          <w:color w:val="000000"/>
        </w:rPr>
        <w:t>Kaczmar</w:t>
      </w:r>
      <w:proofErr w:type="spellEnd"/>
      <w:r>
        <w:rPr>
          <w:color w:val="000000"/>
        </w:rPr>
        <w:t>, J. Chamness, E. S. Buckler, M. E. Smith, and M. A. Gore, Plant Breeding and Genetics Section, School of Integrative Plant Science, Cornell University, Ithaca, NY 14853, USA; M. Murray and W. F. Tracy, Department of Agronomy, University of Wisconsin-Madison, Madison, WI, 53706 USA; M. Magallanes-</w:t>
      </w:r>
      <w:proofErr w:type="spellStart"/>
      <w:r>
        <w:rPr>
          <w:color w:val="000000"/>
        </w:rPr>
        <w:t>Lundback</w:t>
      </w:r>
      <w:proofErr w:type="spellEnd"/>
      <w:r>
        <w:rPr>
          <w:color w:val="000000"/>
        </w:rPr>
        <w:t xml:space="preserve"> and D. </w:t>
      </w:r>
      <w:proofErr w:type="spellStart"/>
      <w:r>
        <w:rPr>
          <w:color w:val="000000"/>
        </w:rPr>
        <w:t>DellaPenna</w:t>
      </w:r>
      <w:proofErr w:type="spellEnd"/>
      <w:r>
        <w:rPr>
          <w:color w:val="000000"/>
        </w:rPr>
        <w:t>, Department of Biochemistry and Molecular Biology, Michigan State University, East Lansing, MI 48824 USA; E. S. Buckler, Institute for Genomic Diversity, Cornell University, Ithaca, NY 14853 USA, US Department of Agriculture-Agricultural Research Service, Robert W. Holley Center for Agriculture and Health, NY 14853 USA.</w:t>
      </w:r>
    </w:p>
    <w:p w14:paraId="6BB91E1F" w14:textId="77777777" w:rsidR="00B9311C" w:rsidRDefault="00B9311C">
      <w:pPr>
        <w:rPr>
          <w:color w:val="000000"/>
        </w:rPr>
      </w:pPr>
    </w:p>
    <w:p w14:paraId="37C56D92" w14:textId="77777777" w:rsidR="00B9311C" w:rsidRDefault="004D552A">
      <w:pPr>
        <w:pBdr>
          <w:top w:val="nil"/>
          <w:left w:val="nil"/>
          <w:bottom w:val="nil"/>
          <w:right w:val="nil"/>
          <w:between w:val="nil"/>
        </w:pBdr>
        <w:spacing w:line="480" w:lineRule="auto"/>
        <w:rPr>
          <w:color w:val="000000"/>
        </w:rPr>
      </w:pPr>
      <w:r>
        <w:rPr>
          <w:color w:val="111111"/>
        </w:rPr>
        <w:t xml:space="preserve">Received ___________. </w:t>
      </w:r>
    </w:p>
    <w:p w14:paraId="2C093981" w14:textId="77777777" w:rsidR="00B9311C" w:rsidRDefault="00B9311C">
      <w:pPr>
        <w:rPr>
          <w:color w:val="000000"/>
        </w:rPr>
      </w:pPr>
    </w:p>
    <w:p w14:paraId="78EFDDEE" w14:textId="77777777" w:rsidR="00B9311C" w:rsidRDefault="004D552A">
      <w:pPr>
        <w:pBdr>
          <w:top w:val="nil"/>
          <w:left w:val="nil"/>
          <w:bottom w:val="nil"/>
          <w:right w:val="nil"/>
          <w:between w:val="nil"/>
        </w:pBdr>
        <w:spacing w:line="480" w:lineRule="auto"/>
        <w:rPr>
          <w:color w:val="111111"/>
        </w:rPr>
      </w:pPr>
      <w:r>
        <w:rPr>
          <w:color w:val="111111"/>
        </w:rPr>
        <w:t>*Corresponding author (</w:t>
      </w:r>
      <w:hyperlink r:id="rId7">
        <w:r>
          <w:rPr>
            <w:color w:val="1155CC"/>
          </w:rPr>
          <w:t>mag87@cornell.edu</w:t>
        </w:r>
      </w:hyperlink>
      <w:r>
        <w:rPr>
          <w:color w:val="111111"/>
        </w:rPr>
        <w:t>).</w:t>
      </w:r>
      <w:r>
        <w:br w:type="page"/>
      </w:r>
    </w:p>
    <w:p w14:paraId="2521EC06" w14:textId="77777777" w:rsidR="00B9311C" w:rsidRDefault="004D552A">
      <w:pPr>
        <w:pBdr>
          <w:top w:val="nil"/>
          <w:left w:val="nil"/>
          <w:bottom w:val="nil"/>
          <w:right w:val="nil"/>
          <w:between w:val="nil"/>
        </w:pBdr>
        <w:spacing w:line="480" w:lineRule="auto"/>
        <w:rPr>
          <w:b/>
          <w:color w:val="111111"/>
        </w:rPr>
      </w:pPr>
      <w:r>
        <w:rPr>
          <w:b/>
          <w:color w:val="111111"/>
        </w:rPr>
        <w:lastRenderedPageBreak/>
        <w:t>Core Ideas</w:t>
      </w:r>
    </w:p>
    <w:p w14:paraId="21685FB3" w14:textId="77777777" w:rsidR="00B9311C" w:rsidRDefault="004D552A">
      <w:pPr>
        <w:numPr>
          <w:ilvl w:val="0"/>
          <w:numId w:val="1"/>
        </w:numPr>
        <w:spacing w:line="276" w:lineRule="auto"/>
      </w:pPr>
      <w:r>
        <w:t>Considerable natural variation found for carotenoids in fresh sweet corn kernels</w:t>
      </w:r>
    </w:p>
    <w:p w14:paraId="3C2C0E60" w14:textId="77777777" w:rsidR="00B9311C" w:rsidRDefault="004D552A">
      <w:pPr>
        <w:numPr>
          <w:ilvl w:val="0"/>
          <w:numId w:val="1"/>
        </w:numPr>
        <w:spacing w:line="276" w:lineRule="auto"/>
      </w:pPr>
      <w:r>
        <w:rPr>
          <w:i/>
        </w:rPr>
        <w:t xml:space="preserve">crtRB1 </w:t>
      </w:r>
      <w:r>
        <w:t>was associated with concentration of β-carotene—a provitamin A carotenoid</w:t>
      </w:r>
    </w:p>
    <w:p w14:paraId="01304322" w14:textId="77777777" w:rsidR="00B9311C" w:rsidRDefault="004D552A">
      <w:pPr>
        <w:numPr>
          <w:ilvl w:val="0"/>
          <w:numId w:val="1"/>
        </w:numPr>
        <w:spacing w:line="276" w:lineRule="auto"/>
      </w:pPr>
      <w:proofErr w:type="spellStart"/>
      <w:r>
        <w:rPr>
          <w:i/>
          <w:highlight w:val="white"/>
        </w:rPr>
        <w:t>lcyE</w:t>
      </w:r>
      <w:proofErr w:type="spellEnd"/>
      <w:r>
        <w:t xml:space="preserve"> controlled flux between the α- and β-carotene branches of carotenoid pathway</w:t>
      </w:r>
    </w:p>
    <w:p w14:paraId="338C230E" w14:textId="77777777" w:rsidR="00B9311C" w:rsidRDefault="004D552A">
      <w:pPr>
        <w:numPr>
          <w:ilvl w:val="0"/>
          <w:numId w:val="1"/>
        </w:numPr>
        <w:spacing w:line="276" w:lineRule="auto"/>
      </w:pPr>
      <w:r>
        <w:t xml:space="preserve">Favorable variants of </w:t>
      </w:r>
      <w:r>
        <w:rPr>
          <w:i/>
        </w:rPr>
        <w:t xml:space="preserve">crtRB1 </w:t>
      </w:r>
      <w:r>
        <w:t xml:space="preserve">and </w:t>
      </w:r>
      <w:proofErr w:type="spellStart"/>
      <w:r>
        <w:rPr>
          <w:i/>
          <w:highlight w:val="white"/>
        </w:rPr>
        <w:t>lcyE</w:t>
      </w:r>
      <w:proofErr w:type="spellEnd"/>
      <w:r>
        <w:rPr>
          <w:highlight w:val="white"/>
        </w:rPr>
        <w:t xml:space="preserve"> were uncommon for</w:t>
      </w:r>
      <w:r>
        <w:rPr>
          <w:i/>
          <w:highlight w:val="white"/>
        </w:rPr>
        <w:t xml:space="preserve"> sh2</w:t>
      </w:r>
      <w:r>
        <w:rPr>
          <w:highlight w:val="white"/>
        </w:rPr>
        <w:t xml:space="preserve"> and </w:t>
      </w:r>
      <w:r>
        <w:rPr>
          <w:i/>
          <w:highlight w:val="white"/>
        </w:rPr>
        <w:t>su1sh2</w:t>
      </w:r>
      <w:r>
        <w:rPr>
          <w:highlight w:val="white"/>
        </w:rPr>
        <w:t xml:space="preserve"> lines</w:t>
      </w:r>
    </w:p>
    <w:p w14:paraId="2229904E" w14:textId="77777777" w:rsidR="00B9311C" w:rsidRDefault="004D552A">
      <w:pPr>
        <w:numPr>
          <w:ilvl w:val="0"/>
          <w:numId w:val="1"/>
        </w:numPr>
        <w:spacing w:line="276" w:lineRule="auto"/>
      </w:pPr>
      <w:r>
        <w:rPr>
          <w:highlight w:val="white"/>
        </w:rPr>
        <w:t>Whole-genome prediction had moderately high predictive abilities for carotenoids</w:t>
      </w:r>
    </w:p>
    <w:p w14:paraId="2F91B280" w14:textId="77777777" w:rsidR="00B9311C" w:rsidRDefault="00B9311C">
      <w:pPr>
        <w:spacing w:line="276" w:lineRule="auto"/>
        <w:rPr>
          <w:highlight w:val="white"/>
        </w:rPr>
      </w:pPr>
    </w:p>
    <w:p w14:paraId="0379B680" w14:textId="77777777" w:rsidR="00B9311C" w:rsidRDefault="004D552A">
      <w:pPr>
        <w:spacing w:after="240"/>
        <w:rPr>
          <w:rFonts w:ascii="-webkit-standard" w:eastAsia="-webkit-standard" w:hAnsi="-webkit-standard" w:cs="-webkit-standard"/>
          <w:color w:val="000000"/>
        </w:rPr>
      </w:pPr>
      <w:r>
        <w:rPr>
          <w:rFonts w:ascii="-webkit-standard" w:eastAsia="-webkit-standard" w:hAnsi="-webkit-standard" w:cs="-webkit-standard"/>
          <w:color w:val="000000"/>
        </w:rPr>
        <w:br/>
      </w:r>
      <w:r>
        <w:rPr>
          <w:rFonts w:ascii="-webkit-standard" w:eastAsia="-webkit-standard" w:hAnsi="-webkit-standard" w:cs="-webkit-standard"/>
          <w:color w:val="000000"/>
        </w:rPr>
        <w:br/>
      </w:r>
      <w:r>
        <w:rPr>
          <w:rFonts w:ascii="-webkit-standard" w:eastAsia="-webkit-standard" w:hAnsi="-webkit-standard" w:cs="-webkit-standard"/>
          <w:color w:val="000000"/>
        </w:rPr>
        <w:br/>
      </w:r>
    </w:p>
    <w:p w14:paraId="6F5B0E19" w14:textId="77777777" w:rsidR="00B9311C" w:rsidRDefault="004D552A">
      <w:pPr>
        <w:rPr>
          <w:b/>
          <w:color w:val="000000"/>
        </w:rPr>
      </w:pPr>
      <w:r>
        <w:br w:type="page"/>
      </w:r>
    </w:p>
    <w:p w14:paraId="1338C31E" w14:textId="77777777" w:rsidR="00B9311C" w:rsidRDefault="004D552A">
      <w:pPr>
        <w:pBdr>
          <w:top w:val="nil"/>
          <w:left w:val="nil"/>
          <w:bottom w:val="nil"/>
          <w:right w:val="nil"/>
          <w:between w:val="nil"/>
        </w:pBdr>
        <w:spacing w:line="360" w:lineRule="auto"/>
        <w:rPr>
          <w:color w:val="000000"/>
        </w:rPr>
      </w:pPr>
      <w:r>
        <w:rPr>
          <w:b/>
          <w:color w:val="000000"/>
        </w:rPr>
        <w:lastRenderedPageBreak/>
        <w:t>Abstract</w:t>
      </w:r>
    </w:p>
    <w:p w14:paraId="03A212AB" w14:textId="77777777" w:rsidR="00B9311C" w:rsidRDefault="004D552A">
      <w:pPr>
        <w:pBdr>
          <w:top w:val="nil"/>
          <w:left w:val="nil"/>
          <w:bottom w:val="nil"/>
          <w:right w:val="nil"/>
          <w:between w:val="nil"/>
        </w:pBdr>
        <w:spacing w:line="360" w:lineRule="auto"/>
      </w:pPr>
      <w:r>
        <w:t>Sweet corn (</w:t>
      </w:r>
      <w:proofErr w:type="spellStart"/>
      <w:r>
        <w:rPr>
          <w:i/>
        </w:rPr>
        <w:t>Zea</w:t>
      </w:r>
      <w:proofErr w:type="spellEnd"/>
      <w:r>
        <w:rPr>
          <w:i/>
        </w:rPr>
        <w:t xml:space="preserve"> mays</w:t>
      </w:r>
      <w:r>
        <w:t xml:space="preserve"> L.) is highly consumed in the </w:t>
      </w:r>
      <w:proofErr w:type="gramStart"/>
      <w:r>
        <w:t>US, but</w:t>
      </w:r>
      <w:proofErr w:type="gramEnd"/>
      <w:r>
        <w:t xml:space="preserve"> does not make major contributions to the daily intake of carotenoids (provitamin A, lutein and zeaxanthin) that would help in the prevention of health complications. A genome-wide association study of seven carotenoid compounds and 12 derivati</w:t>
      </w:r>
      <w:bookmarkStart w:id="0" w:name="_GoBack"/>
      <w:bookmarkEnd w:id="0"/>
      <w:r>
        <w:t xml:space="preserve">ve traits was conducted in a sweet corn inbred line association panel ranging from light to dark yellow in endosperm color to elucidate the genetic basis of carotenoid levels in fresh kernels. In agreement with earlier studies in maize kernels at maturity, we detected an association of </w:t>
      </w:r>
      <w:r>
        <w:rPr>
          <w:i/>
        </w:rPr>
        <w:t>β</w:t>
      </w:r>
      <w:r>
        <w:rPr>
          <w:i/>
          <w:color w:val="000033"/>
        </w:rPr>
        <w:t>-carotene hydroxylase</w:t>
      </w:r>
      <w:r>
        <w:rPr>
          <w:color w:val="000033"/>
        </w:rPr>
        <w:t xml:space="preserve"> (</w:t>
      </w:r>
      <w:r>
        <w:rPr>
          <w:i/>
        </w:rPr>
        <w:t>crtRB1</w:t>
      </w:r>
      <w:r>
        <w:t xml:space="preserve">) with β-carotene concentration and </w:t>
      </w:r>
      <w:r>
        <w:rPr>
          <w:i/>
          <w:color w:val="000033"/>
        </w:rPr>
        <w:t>lycopene epsilon cyclase</w:t>
      </w:r>
      <w:r>
        <w:rPr>
          <w:color w:val="000033"/>
        </w:rPr>
        <w:t xml:space="preserve"> (</w:t>
      </w:r>
      <w:proofErr w:type="spellStart"/>
      <w:r>
        <w:rPr>
          <w:i/>
          <w:highlight w:val="white"/>
        </w:rPr>
        <w:t>lcyE</w:t>
      </w:r>
      <w:proofErr w:type="spellEnd"/>
      <w:r>
        <w:t xml:space="preserve">) with the ratio of flux between the α- and β-carotene branches in the carotenoid biosynthetic pathway. Additionally, we found that 5% or less of the evaluated inbred lines possessing the </w:t>
      </w:r>
      <w:r>
        <w:rPr>
          <w:i/>
        </w:rPr>
        <w:t>shrunken2</w:t>
      </w:r>
      <w:r>
        <w:t xml:space="preserve"> (</w:t>
      </w:r>
      <w:r>
        <w:rPr>
          <w:i/>
        </w:rPr>
        <w:t>sh2</w:t>
      </w:r>
      <w:r>
        <w:t xml:space="preserve">) endosperm mutation had the </w:t>
      </w:r>
      <w:commentRangeStart w:id="1"/>
      <w:ins w:id="2" w:author="Jenna Hershberger" w:date="2019-09-06T16:01:00Z">
        <w:r w:rsidR="008E777A">
          <w:t xml:space="preserve">most favorable </w:t>
        </w:r>
        <w:commentRangeEnd w:id="1"/>
        <w:r w:rsidR="008E777A">
          <w:rPr>
            <w:rStyle w:val="CommentReference"/>
          </w:rPr>
          <w:commentReference w:id="1"/>
        </w:r>
      </w:ins>
      <w:proofErr w:type="spellStart"/>
      <w:r>
        <w:rPr>
          <w:i/>
        </w:rPr>
        <w:t>lycE</w:t>
      </w:r>
      <w:proofErr w:type="spellEnd"/>
      <w:r>
        <w:t xml:space="preserve"> allele or </w:t>
      </w:r>
      <w:r>
        <w:rPr>
          <w:i/>
        </w:rPr>
        <w:t>crtRB1</w:t>
      </w:r>
      <w:r>
        <w:t xml:space="preserve"> haplotype </w:t>
      </w:r>
      <w:del w:id="3" w:author="Jenna Hershberger" w:date="2019-09-06T16:01:00Z">
        <w:r w:rsidDel="008E777A">
          <w:delText xml:space="preserve">most favorable </w:delText>
        </w:r>
      </w:del>
      <w:r>
        <w:t xml:space="preserve">for elevating β-branch carotenoids (β-carotene and zeaxanthin) or β-carotene, respectively. Genomic prediction models with genome-wide markers obtained moderately high predictive abilities for the carotenoid traits, especially lutein, and were </w:t>
      </w:r>
      <w:commentRangeStart w:id="4"/>
      <w:r>
        <w:t>superior in abilities t</w:t>
      </w:r>
      <w:commentRangeEnd w:id="4"/>
      <w:r w:rsidR="006D2A8C">
        <w:rPr>
          <w:rStyle w:val="CommentReference"/>
        </w:rPr>
        <w:commentReference w:id="4"/>
      </w:r>
      <w:r>
        <w:t>o models with less markers that targeted candidate genes implicated in the synthesis, retention, and/or genetic control of kernel carotenoids. Taken together, our results constitute an important step towards increasing carotenoids in fresh sweet corn kernels.</w:t>
      </w:r>
    </w:p>
    <w:p w14:paraId="7BB2E982" w14:textId="77777777" w:rsidR="00B9311C" w:rsidRDefault="00B9311C">
      <w:pPr>
        <w:spacing w:line="360" w:lineRule="auto"/>
        <w:rPr>
          <w:color w:val="000000"/>
        </w:rPr>
      </w:pPr>
    </w:p>
    <w:p w14:paraId="19B513B2" w14:textId="77777777" w:rsidR="00B9311C" w:rsidRDefault="004D552A">
      <w:pPr>
        <w:pBdr>
          <w:top w:val="nil"/>
          <w:left w:val="nil"/>
          <w:bottom w:val="nil"/>
          <w:right w:val="nil"/>
          <w:between w:val="nil"/>
        </w:pBdr>
        <w:spacing w:line="360" w:lineRule="auto"/>
        <w:rPr>
          <w:color w:val="000000"/>
        </w:rPr>
      </w:pPr>
      <w:r>
        <w:rPr>
          <w:b/>
          <w:color w:val="000000"/>
        </w:rPr>
        <w:t>Abbreviation</w:t>
      </w:r>
      <w:r>
        <w:rPr>
          <w:b/>
        </w:rPr>
        <w:t>s</w:t>
      </w:r>
    </w:p>
    <w:p w14:paraId="52C143B1" w14:textId="77777777" w:rsidR="00B9311C" w:rsidRDefault="004D552A">
      <w:pPr>
        <w:pBdr>
          <w:top w:val="nil"/>
          <w:left w:val="nil"/>
          <w:bottom w:val="nil"/>
          <w:right w:val="nil"/>
          <w:between w:val="nil"/>
        </w:pBdr>
        <w:spacing w:line="360" w:lineRule="auto"/>
        <w:rPr>
          <w:color w:val="000000"/>
        </w:rPr>
      </w:pPr>
      <w:r>
        <w:rPr>
          <w:color w:val="000000"/>
        </w:rPr>
        <w:t xml:space="preserve">AMD, </w:t>
      </w:r>
      <w:r>
        <w:rPr>
          <w:highlight w:val="white"/>
        </w:rPr>
        <w:t xml:space="preserve">age-related macular degeneration; </w:t>
      </w:r>
      <w:r>
        <w:rPr>
          <w:color w:val="000000"/>
        </w:rPr>
        <w:t xml:space="preserve">BLUP, best linear unbiased predictor; DAP, days after pollination; FDR, false discovery rate; GBS, genotyping-by-sequencing; GBLUP, genomic best linear unbiased prediction; </w:t>
      </w:r>
      <w:r>
        <w:rPr>
          <w:color w:val="000000"/>
          <w:highlight w:val="white"/>
        </w:rPr>
        <w:t xml:space="preserve">GGDP, geranylgeranyl diphosphate; </w:t>
      </w:r>
      <w:r>
        <w:rPr>
          <w:color w:val="000000"/>
        </w:rPr>
        <w:t xml:space="preserve">GWAS, genome-wide association study; </w:t>
      </w:r>
      <w:r>
        <w:rPr>
          <w:i/>
          <w:color w:val="000000"/>
        </w:rPr>
        <w:t>ĥ</w:t>
      </w:r>
      <w:r>
        <w:rPr>
          <w:i/>
          <w:color w:val="000000"/>
          <w:vertAlign w:val="subscript"/>
        </w:rPr>
        <w:t>l</w:t>
      </w:r>
      <w:r>
        <w:rPr>
          <w:color w:val="000000"/>
          <w:vertAlign w:val="superscript"/>
        </w:rPr>
        <w:t>2</w:t>
      </w:r>
      <w:r>
        <w:rPr>
          <w:color w:val="000000"/>
        </w:rPr>
        <w:t>, heritability on a line-mean basis; HPLC, high-performance liquid chromatography; LD, linkage disequilibrium; MEP, methylerythritol phosphate; MLMM, multi-locus mixed-model; QTL, quantitative trait locus; RDA, recommended daily allowance; SNP, single-nucleotide polymorphism; WGP, whole-genome prediction.</w:t>
      </w:r>
    </w:p>
    <w:p w14:paraId="5B4EC7B3" w14:textId="77777777" w:rsidR="00B9311C" w:rsidRDefault="004D552A">
      <w:r>
        <w:br w:type="page"/>
      </w:r>
    </w:p>
    <w:p w14:paraId="784FF52A" w14:textId="77777777" w:rsidR="00B9311C" w:rsidRDefault="004D552A">
      <w:pPr>
        <w:pBdr>
          <w:top w:val="nil"/>
          <w:left w:val="nil"/>
          <w:bottom w:val="nil"/>
          <w:right w:val="nil"/>
          <w:between w:val="nil"/>
        </w:pBdr>
        <w:spacing w:line="480" w:lineRule="auto"/>
        <w:ind w:firstLine="720"/>
      </w:pPr>
      <w:r>
        <w:rPr>
          <w:color w:val="000000"/>
        </w:rPr>
        <w:lastRenderedPageBreak/>
        <w:t xml:space="preserve">Carotenoids are fat-soluble </w:t>
      </w:r>
      <w:r>
        <w:t xml:space="preserve">red, orange, and yellow pigments </w:t>
      </w:r>
      <w:r>
        <w:rPr>
          <w:color w:val="000000"/>
        </w:rPr>
        <w:t xml:space="preserve">synthesized by plants that play a critical role in photosynthesis, </w:t>
      </w:r>
      <w:r>
        <w:t>serving</w:t>
      </w:r>
      <w:r>
        <w:rPr>
          <w:color w:val="000000"/>
        </w:rPr>
        <w:t xml:space="preserve"> as </w:t>
      </w:r>
      <w:proofErr w:type="spellStart"/>
      <w:r>
        <w:rPr>
          <w:color w:val="000000"/>
        </w:rPr>
        <w:t>photoprotectants</w:t>
      </w:r>
      <w:proofErr w:type="spellEnd"/>
      <w:r>
        <w:rPr>
          <w:color w:val="000000"/>
        </w:rPr>
        <w:t xml:space="preserve">, antioxidants, and accessory pigments for light harvesting (reviewed in </w:t>
      </w:r>
      <w:proofErr w:type="spellStart"/>
      <w:r>
        <w:rPr>
          <w:color w:val="000000"/>
        </w:rPr>
        <w:t>Cuttriss</w:t>
      </w:r>
      <w:proofErr w:type="spellEnd"/>
      <w:r>
        <w:rPr>
          <w:color w:val="000000"/>
        </w:rPr>
        <w:t xml:space="preserve"> et al., 2011).</w:t>
      </w:r>
      <w:r>
        <w:t xml:space="preserve"> When ingested in food by humans</w:t>
      </w:r>
      <w:r>
        <w:rPr>
          <w:color w:val="000000"/>
        </w:rPr>
        <w:t xml:space="preserve">, plant-based provitamin A carotenoids, such as α-carotene (one retinyl group), β-carotene </w:t>
      </w:r>
      <w:r>
        <w:t>(two retinyl groups)</w:t>
      </w:r>
      <w:r>
        <w:rPr>
          <w:color w:val="000000"/>
        </w:rPr>
        <w:t xml:space="preserve">, and β-cryptoxanthin </w:t>
      </w:r>
      <w:r>
        <w:t>(one retinyl group)</w:t>
      </w:r>
      <w:r>
        <w:rPr>
          <w:color w:val="000000"/>
        </w:rPr>
        <w:t>, can be converted to retinol, or vitamin A (Combs</w:t>
      </w:r>
      <w:commentRangeStart w:id="5"/>
      <w:ins w:id="6" w:author="Jenna Hershberger" w:date="2019-09-06T16:05:00Z">
        <w:r w:rsidR="006D2A8C">
          <w:rPr>
            <w:color w:val="000000"/>
          </w:rPr>
          <w:t>,</w:t>
        </w:r>
        <w:commentRangeEnd w:id="5"/>
        <w:r w:rsidR="006D2A8C">
          <w:rPr>
            <w:rStyle w:val="CommentReference"/>
          </w:rPr>
          <w:commentReference w:id="5"/>
        </w:r>
      </w:ins>
      <w:r>
        <w:rPr>
          <w:color w:val="000000"/>
        </w:rPr>
        <w:t xml:space="preserve"> 2012). </w:t>
      </w:r>
      <w:r>
        <w:t>Compromised immune function, blindness, increased risk of maternal mortality and ultimately death from severe infections can result from vitamin A deficiency. In developing countries, more than 127 million preschool-aged children and 7 million pregnant women are vitamin A deficient (West</w:t>
      </w:r>
      <w:ins w:id="7" w:author="Jenna Hershberger" w:date="2019-09-06T16:05:00Z">
        <w:r w:rsidR="006D2A8C">
          <w:t>,</w:t>
        </w:r>
      </w:ins>
      <w:r>
        <w:t xml:space="preserve"> 2002), but less than 1% of the US population is deficient (National Center for Environmental Health, 2012). However, even when accounting for consumption of fortified food and dietary supplements, 37% of American adults are below the estimated average requirement for vitamin A intake (</w:t>
      </w:r>
      <w:proofErr w:type="spellStart"/>
      <w:r>
        <w:t>Fulgoni</w:t>
      </w:r>
      <w:proofErr w:type="spellEnd"/>
      <w:r>
        <w:t xml:space="preserve"> et al., 2011).</w:t>
      </w:r>
    </w:p>
    <w:p w14:paraId="2E7D55FA" w14:textId="3DA4CFA0" w:rsidR="00B9311C" w:rsidRDefault="004D552A">
      <w:pPr>
        <w:pBdr>
          <w:top w:val="nil"/>
          <w:left w:val="nil"/>
          <w:bottom w:val="nil"/>
          <w:right w:val="nil"/>
          <w:between w:val="nil"/>
        </w:pBdr>
        <w:spacing w:line="480" w:lineRule="auto"/>
        <w:ind w:firstLine="720"/>
      </w:pPr>
      <w:r>
        <w:rPr>
          <w:color w:val="000000"/>
        </w:rPr>
        <w:t>Lutein and zeaxanthin</w:t>
      </w:r>
      <w:r>
        <w:t xml:space="preserve"> </w:t>
      </w:r>
      <w:r>
        <w:rPr>
          <w:color w:val="000000"/>
        </w:rPr>
        <w:t xml:space="preserve">are the </w:t>
      </w:r>
      <w:r>
        <w:t>primary pigment</w:t>
      </w:r>
      <w:r>
        <w:rPr>
          <w:color w:val="000000"/>
        </w:rPr>
        <w:t xml:space="preserve"> compounds </w:t>
      </w:r>
      <w:r>
        <w:t>found</w:t>
      </w:r>
      <w:r>
        <w:rPr>
          <w:color w:val="000000"/>
        </w:rPr>
        <w:t xml:space="preserve"> in the retin</w:t>
      </w:r>
      <w:r>
        <w:t>a (</w:t>
      </w:r>
      <w:r>
        <w:rPr>
          <w:color w:val="000000"/>
        </w:rPr>
        <w:t xml:space="preserve">macula) of the </w:t>
      </w:r>
      <w:r>
        <w:t>eye</w:t>
      </w:r>
      <w:r>
        <w:rPr>
          <w:color w:val="000000"/>
        </w:rPr>
        <w:t xml:space="preserve"> (Bone et al., 1993), conferring protecti</w:t>
      </w:r>
      <w:r>
        <w:t>on</w:t>
      </w:r>
      <w:r>
        <w:rPr>
          <w:color w:val="000000"/>
        </w:rPr>
        <w:t xml:space="preserve"> against </w:t>
      </w:r>
      <w:r>
        <w:t xml:space="preserve">photo-oxidative damage to the retina </w:t>
      </w:r>
      <w:r>
        <w:rPr>
          <w:color w:val="000000"/>
        </w:rPr>
        <w:t xml:space="preserve">(reviewed in </w:t>
      </w:r>
      <w:proofErr w:type="spellStart"/>
      <w:r>
        <w:rPr>
          <w:color w:val="000000"/>
        </w:rPr>
        <w:t>Krinsky</w:t>
      </w:r>
      <w:proofErr w:type="spellEnd"/>
      <w:r>
        <w:rPr>
          <w:color w:val="000000"/>
        </w:rPr>
        <w:t xml:space="preserve"> et al., 2003).</w:t>
      </w:r>
      <w:r>
        <w:t xml:space="preserve"> Elevated intake of these two non-provitamin A dietary carotenoids</w:t>
      </w:r>
      <w:r>
        <w:rPr>
          <w:color w:val="000000"/>
        </w:rPr>
        <w:t xml:space="preserve"> has been associated with a </w:t>
      </w:r>
      <w:r>
        <w:rPr>
          <w:color w:val="000000"/>
          <w:highlight w:val="white"/>
        </w:rPr>
        <w:t>reduced risk of progression to late</w:t>
      </w:r>
      <w:commentRangeStart w:id="8"/>
      <w:ins w:id="9" w:author="Jenna Hershberger" w:date="2019-09-06T16:21:00Z">
        <w:r w:rsidR="00C373A8">
          <w:rPr>
            <w:color w:val="000000"/>
            <w:highlight w:val="white"/>
          </w:rPr>
          <w:t>-</w:t>
        </w:r>
        <w:commentRangeEnd w:id="8"/>
        <w:r w:rsidR="00C373A8">
          <w:rPr>
            <w:rStyle w:val="CommentReference"/>
          </w:rPr>
          <w:commentReference w:id="8"/>
        </w:r>
      </w:ins>
      <w:del w:id="10" w:author="Jenna Hershberger" w:date="2019-09-06T16:21:00Z">
        <w:r w:rsidDel="00C373A8">
          <w:rPr>
            <w:color w:val="000000"/>
            <w:highlight w:val="white"/>
          </w:rPr>
          <w:delText xml:space="preserve"> </w:delText>
        </w:r>
      </w:del>
      <w:r>
        <w:rPr>
          <w:color w:val="000000"/>
          <w:highlight w:val="white"/>
        </w:rPr>
        <w:t xml:space="preserve">stage age-related macular degeneration (AMD) (Chew et al., 2014; Wu et al., 2015), the leading cause of irreversible blindness </w:t>
      </w:r>
      <w:r>
        <w:rPr>
          <w:highlight w:val="white"/>
        </w:rPr>
        <w:t>of elderly</w:t>
      </w:r>
      <w:r>
        <w:rPr>
          <w:color w:val="000000"/>
          <w:highlight w:val="white"/>
        </w:rPr>
        <w:t xml:space="preserve"> adults in the developed world (Congdon et al., 2004; Friedman et al., 2004).</w:t>
      </w:r>
      <w:r>
        <w:rPr>
          <w:highlight w:val="white"/>
        </w:rPr>
        <w:t xml:space="preserve"> The estimated prevalence of AMD in the US population aged 40 and over is 6.5% (Klein et al., 2011), with a forecasted total of almost 18 million early AMD cases in 2050 (Rein et al., 2009). Although no established recommended daily allowance (RDA) exists for lutein and zeaxanthin, consuming the recommended servings of fruits and vegetables each day would result in a ~5 mg/day intake of these two carotenoids (reviewed in Mares, 2016). Incidentally, daily </w:t>
      </w:r>
      <w:r>
        <w:rPr>
          <w:highlight w:val="white"/>
        </w:rPr>
        <w:lastRenderedPageBreak/>
        <w:t xml:space="preserve">intakes of lutein and zeaxanthin in the range of 5-6 mg/day are associated with the lowest AMD rates (reviewed in Mares, 2016), but together </w:t>
      </w:r>
      <w:commentRangeStart w:id="11"/>
      <w:r>
        <w:rPr>
          <w:highlight w:val="white"/>
        </w:rPr>
        <w:t xml:space="preserve">they </w:t>
      </w:r>
      <w:commentRangeEnd w:id="11"/>
      <w:r w:rsidR="006205D0">
        <w:rPr>
          <w:rStyle w:val="CommentReference"/>
        </w:rPr>
        <w:commentReference w:id="11"/>
      </w:r>
      <w:r>
        <w:rPr>
          <w:highlight w:val="white"/>
        </w:rPr>
        <w:t xml:space="preserve">have an average daily intake of only ~1.6 mg for an American adult </w:t>
      </w:r>
      <w:r>
        <w:t>(National Health and Nutrition Examination Survey, 2016)</w:t>
      </w:r>
      <w:r>
        <w:rPr>
          <w:highlight w:val="white"/>
        </w:rPr>
        <w:t>.</w:t>
      </w:r>
    </w:p>
    <w:p w14:paraId="19582C44" w14:textId="77777777" w:rsidR="00B9311C" w:rsidRDefault="004D552A">
      <w:pPr>
        <w:pBdr>
          <w:top w:val="nil"/>
          <w:left w:val="nil"/>
          <w:bottom w:val="nil"/>
          <w:right w:val="nil"/>
          <w:between w:val="nil"/>
        </w:pBdr>
        <w:spacing w:line="480" w:lineRule="auto"/>
        <w:ind w:firstLine="720"/>
        <w:rPr>
          <w:highlight w:val="white"/>
        </w:rPr>
      </w:pPr>
      <w:r>
        <w:rPr>
          <w:highlight w:val="white"/>
        </w:rPr>
        <w:t>Given that humans cannot synthesize carotenoids, they must obtain essential and other nutritionally beneficial carotenoids (antioxidants) from their diet to meet minimal nutritional requirements and maintain optimal health (Jerome-</w:t>
      </w:r>
      <w:proofErr w:type="spellStart"/>
      <w:r>
        <w:rPr>
          <w:highlight w:val="white"/>
        </w:rPr>
        <w:t>Morais</w:t>
      </w:r>
      <w:proofErr w:type="spellEnd"/>
      <w:r>
        <w:rPr>
          <w:highlight w:val="white"/>
        </w:rPr>
        <w:t xml:space="preserve"> et al., 2011; Sen and Chakraborty, 2011). The vegetative and seed tissues of fruits and vegetables are important dietary sources of provitamin A (</w:t>
      </w:r>
      <w:r>
        <w:t>α-carotene, β-carotene, and β-cryptoxanthin)</w:t>
      </w:r>
      <w:r>
        <w:rPr>
          <w:highlight w:val="white"/>
        </w:rPr>
        <w:t xml:space="preserve">, lutein, and zeaxanthin (Howitt and </w:t>
      </w:r>
      <w:proofErr w:type="spellStart"/>
      <w:r>
        <w:rPr>
          <w:highlight w:val="white"/>
        </w:rPr>
        <w:t>Pogson</w:t>
      </w:r>
      <w:proofErr w:type="spellEnd"/>
      <w:r>
        <w:rPr>
          <w:highlight w:val="white"/>
        </w:rPr>
        <w:t xml:space="preserve">, 2006; </w:t>
      </w:r>
      <w:proofErr w:type="spellStart"/>
      <w:r>
        <w:rPr>
          <w:highlight w:val="white"/>
        </w:rPr>
        <w:t>Cazzonelli</w:t>
      </w:r>
      <w:proofErr w:type="spellEnd"/>
      <w:r>
        <w:rPr>
          <w:highlight w:val="white"/>
        </w:rPr>
        <w:t xml:space="preserve"> and </w:t>
      </w:r>
      <w:proofErr w:type="spellStart"/>
      <w:r>
        <w:rPr>
          <w:highlight w:val="white"/>
        </w:rPr>
        <w:t>Pogson</w:t>
      </w:r>
      <w:proofErr w:type="spellEnd"/>
      <w:r>
        <w:rPr>
          <w:highlight w:val="white"/>
        </w:rPr>
        <w:t xml:space="preserve">, 2010). </w:t>
      </w:r>
      <w:commentRangeStart w:id="12"/>
      <w:r>
        <w:rPr>
          <w:highlight w:val="white"/>
        </w:rPr>
        <w:t>White endosperm kernels of sweet corn</w:t>
      </w:r>
      <w:commentRangeEnd w:id="12"/>
      <w:r w:rsidR="00C373A8">
        <w:rPr>
          <w:rStyle w:val="CommentReference"/>
        </w:rPr>
        <w:commentReference w:id="12"/>
      </w:r>
      <w:r>
        <w:rPr>
          <w:highlight w:val="white"/>
        </w:rPr>
        <w:t>, however, have negligible levels of carotenoids compared to the wide variation of carotenoid levels in kernels with yellow and orange endosperm color (</w:t>
      </w:r>
      <w:proofErr w:type="spellStart"/>
      <w:r>
        <w:t>Kurilich</w:t>
      </w:r>
      <w:proofErr w:type="spellEnd"/>
      <w:r>
        <w:t xml:space="preserve"> and </w:t>
      </w:r>
      <w:proofErr w:type="spellStart"/>
      <w:r>
        <w:t>Juvik</w:t>
      </w:r>
      <w:proofErr w:type="spellEnd"/>
      <w:r>
        <w:t xml:space="preserve">, 1999; </w:t>
      </w:r>
      <w:r>
        <w:rPr>
          <w:highlight w:val="white"/>
        </w:rPr>
        <w:t xml:space="preserve">Harjes et al., 2008; </w:t>
      </w:r>
      <w:proofErr w:type="spellStart"/>
      <w:r>
        <w:rPr>
          <w:highlight w:val="white"/>
        </w:rPr>
        <w:t>Egesel</w:t>
      </w:r>
      <w:proofErr w:type="spellEnd"/>
      <w:r>
        <w:rPr>
          <w:highlight w:val="white"/>
        </w:rPr>
        <w:t xml:space="preserve"> et al. 2003; Burt et al. 2011). </w:t>
      </w:r>
      <w:commentRangeStart w:id="13"/>
      <w:r>
        <w:rPr>
          <w:highlight w:val="white"/>
        </w:rPr>
        <w:t xml:space="preserve">Dark orange endosperm color alone is a better predictor of high total carotenoids, especially lutein and zeaxanthin than provitamin A levels </w:t>
      </w:r>
      <w:commentRangeEnd w:id="13"/>
      <w:r w:rsidR="00C373A8">
        <w:rPr>
          <w:rStyle w:val="CommentReference"/>
        </w:rPr>
        <w:commentReference w:id="13"/>
      </w:r>
      <w:r>
        <w:rPr>
          <w:highlight w:val="white"/>
        </w:rPr>
        <w:t xml:space="preserve">(Harjes et al., 2008; Burt et al., 2011). Thus, </w:t>
      </w:r>
      <w:commentRangeStart w:id="14"/>
      <w:r>
        <w:rPr>
          <w:highlight w:val="white"/>
        </w:rPr>
        <w:t xml:space="preserve">work to enhance carotenoids in the human diet with sweet corn should </w:t>
      </w:r>
      <w:commentRangeEnd w:id="14"/>
      <w:r w:rsidR="00293BB8">
        <w:rPr>
          <w:rStyle w:val="CommentReference"/>
        </w:rPr>
        <w:commentReference w:id="14"/>
      </w:r>
      <w:r>
        <w:rPr>
          <w:highlight w:val="white"/>
        </w:rPr>
        <w:t xml:space="preserve">consider endosperm color when breeding and marketing </w:t>
      </w:r>
      <w:proofErr w:type="gramStart"/>
      <w:r>
        <w:rPr>
          <w:highlight w:val="white"/>
        </w:rPr>
        <w:t>visually-distinct</w:t>
      </w:r>
      <w:proofErr w:type="gramEnd"/>
      <w:r>
        <w:rPr>
          <w:highlight w:val="white"/>
        </w:rPr>
        <w:t xml:space="preserve"> nutrient-dense varieties (O’Hare et al., 2014 and 2015).</w:t>
      </w:r>
    </w:p>
    <w:p w14:paraId="66A6FB60" w14:textId="1A536114" w:rsidR="00B9311C" w:rsidRDefault="004D552A">
      <w:pPr>
        <w:pBdr>
          <w:top w:val="nil"/>
          <w:left w:val="nil"/>
          <w:bottom w:val="nil"/>
          <w:right w:val="nil"/>
          <w:between w:val="nil"/>
        </w:pBdr>
        <w:spacing w:line="480" w:lineRule="auto"/>
        <w:ind w:firstLine="720"/>
        <w:rPr>
          <w:highlight w:val="white"/>
        </w:rPr>
      </w:pPr>
      <w:r>
        <w:rPr>
          <w:highlight w:val="white"/>
        </w:rPr>
        <w:t xml:space="preserve">In the United States, sweet corn is the third </w:t>
      </w:r>
      <w:commentRangeStart w:id="15"/>
      <w:r>
        <w:rPr>
          <w:highlight w:val="white"/>
        </w:rPr>
        <w:t xml:space="preserve">most-eaten </w:t>
      </w:r>
      <w:commentRangeEnd w:id="15"/>
      <w:r w:rsidR="00293BB8">
        <w:rPr>
          <w:rStyle w:val="CommentReference"/>
        </w:rPr>
        <w:commentReference w:id="15"/>
      </w:r>
      <w:r>
        <w:rPr>
          <w:highlight w:val="white"/>
        </w:rPr>
        <w:t xml:space="preserve">vegetable (USDA, 2018b); however, consuming 100 g of </w:t>
      </w:r>
      <w:commentRangeStart w:id="16"/>
      <w:r>
        <w:rPr>
          <w:highlight w:val="white"/>
        </w:rPr>
        <w:t xml:space="preserve">raw (uncooked) </w:t>
      </w:r>
      <w:commentRangeEnd w:id="16"/>
      <w:r w:rsidR="00293BB8">
        <w:rPr>
          <w:rStyle w:val="CommentReference"/>
        </w:rPr>
        <w:commentReference w:id="16"/>
      </w:r>
      <w:r>
        <w:rPr>
          <w:highlight w:val="white"/>
        </w:rPr>
        <w:t>yellow sweet corn (a single medium</w:t>
      </w:r>
      <w:ins w:id="17" w:author="Jenna Hershberger" w:date="2019-09-06T16:28:00Z">
        <w:r w:rsidR="00293BB8">
          <w:rPr>
            <w:highlight w:val="white"/>
          </w:rPr>
          <w:t>-</w:t>
        </w:r>
      </w:ins>
      <w:del w:id="18" w:author="Jenna Hershberger" w:date="2019-09-06T16:28:00Z">
        <w:r w:rsidDel="00293BB8">
          <w:rPr>
            <w:highlight w:val="white"/>
          </w:rPr>
          <w:delText xml:space="preserve"> </w:delText>
        </w:r>
      </w:del>
      <w:r>
        <w:rPr>
          <w:highlight w:val="white"/>
        </w:rPr>
        <w:t xml:space="preserve">sized ear) provides only </w:t>
      </w:r>
      <w:commentRangeStart w:id="19"/>
      <w:r>
        <w:rPr>
          <w:highlight w:val="white"/>
        </w:rPr>
        <w:t>approximately</w:t>
      </w:r>
      <w:commentRangeEnd w:id="19"/>
      <w:r w:rsidR="00293BB8">
        <w:rPr>
          <w:rStyle w:val="CommentReference"/>
        </w:rPr>
        <w:commentReference w:id="19"/>
      </w:r>
      <w:r>
        <w:rPr>
          <w:highlight w:val="white"/>
        </w:rPr>
        <w:t xml:space="preserve"> 1.3% and 1.0% of the RDA for vitamin A to adult women and men, respectively </w:t>
      </w:r>
      <w:r>
        <w:t>(Institute of Medicine, 2000; USDA, 2018a; Linus Pauling Institute, 2016)</w:t>
      </w:r>
      <w:r>
        <w:rPr>
          <w:highlight w:val="white"/>
        </w:rPr>
        <w:t xml:space="preserve">. Comparatively, lutein and zeaxanthin are the most abundant carotenoids found in fresh sweet corn kernels </w:t>
      </w:r>
      <w:r>
        <w:t>(</w:t>
      </w:r>
      <w:proofErr w:type="spellStart"/>
      <w:r>
        <w:t>Kurilich</w:t>
      </w:r>
      <w:proofErr w:type="spellEnd"/>
      <w:r>
        <w:t xml:space="preserve"> and </w:t>
      </w:r>
      <w:proofErr w:type="spellStart"/>
      <w:r>
        <w:t>Juvik</w:t>
      </w:r>
      <w:proofErr w:type="spellEnd"/>
      <w:r>
        <w:t xml:space="preserve">, 1999; Ibrahim and </w:t>
      </w:r>
      <w:proofErr w:type="spellStart"/>
      <w:r>
        <w:t>Juvik</w:t>
      </w:r>
      <w:proofErr w:type="spellEnd"/>
      <w:r>
        <w:t>, 2009)</w:t>
      </w:r>
      <w:r>
        <w:rPr>
          <w:highlight w:val="white"/>
        </w:rPr>
        <w:t xml:space="preserve">, providing on </w:t>
      </w:r>
      <w:commentRangeStart w:id="20"/>
      <w:r>
        <w:rPr>
          <w:highlight w:val="white"/>
        </w:rPr>
        <w:t xml:space="preserve">average ~11% of 6 mg/day of lutein </w:t>
      </w:r>
      <w:commentRangeEnd w:id="20"/>
      <w:r w:rsidR="006C4D87">
        <w:rPr>
          <w:rStyle w:val="CommentReference"/>
        </w:rPr>
        <w:commentReference w:id="20"/>
      </w:r>
      <w:r>
        <w:rPr>
          <w:highlight w:val="white"/>
        </w:rPr>
        <w:t xml:space="preserve">and zeaxanthin from 100 g of sweet corn. </w:t>
      </w:r>
      <w:commentRangeStart w:id="21"/>
      <w:r>
        <w:rPr>
          <w:highlight w:val="white"/>
        </w:rPr>
        <w:t xml:space="preserve">Extensive kernel </w:t>
      </w:r>
      <w:commentRangeEnd w:id="21"/>
      <w:r w:rsidR="006C4D87">
        <w:rPr>
          <w:rStyle w:val="CommentReference"/>
        </w:rPr>
        <w:commentReference w:id="21"/>
      </w:r>
      <w:r>
        <w:rPr>
          <w:highlight w:val="white"/>
        </w:rPr>
        <w:t xml:space="preserve">carotenoid </w:t>
      </w:r>
      <w:r>
        <w:rPr>
          <w:highlight w:val="white"/>
        </w:rPr>
        <w:lastRenderedPageBreak/>
        <w:t xml:space="preserve">variation has been observed among a limited number of US sweet corn inbred lines </w:t>
      </w:r>
      <w:r>
        <w:t>(</w:t>
      </w:r>
      <w:proofErr w:type="spellStart"/>
      <w:r>
        <w:t>Kurilich</w:t>
      </w:r>
      <w:proofErr w:type="spellEnd"/>
      <w:r>
        <w:t xml:space="preserve"> and </w:t>
      </w:r>
      <w:proofErr w:type="spellStart"/>
      <w:r>
        <w:t>Juvik</w:t>
      </w:r>
      <w:proofErr w:type="spellEnd"/>
      <w:r>
        <w:t xml:space="preserve">, 1999; Ibrahim and </w:t>
      </w:r>
      <w:proofErr w:type="spellStart"/>
      <w:r>
        <w:t>Juvik</w:t>
      </w:r>
      <w:proofErr w:type="spellEnd"/>
      <w:r>
        <w:t>, 2009)</w:t>
      </w:r>
      <w:r>
        <w:rPr>
          <w:highlight w:val="white"/>
        </w:rPr>
        <w:t>, but a deeper genetic characterization of the US sweet corn germplasm pool is needed to advance breeding efforts to increase provitamin A, lutein, and zeaxanthin levels in fresh kernels.</w:t>
      </w:r>
    </w:p>
    <w:p w14:paraId="2F068770" w14:textId="102C4FA8" w:rsidR="00B9311C" w:rsidRDefault="004D552A">
      <w:pPr>
        <w:pBdr>
          <w:top w:val="nil"/>
          <w:left w:val="nil"/>
          <w:bottom w:val="nil"/>
          <w:right w:val="nil"/>
          <w:between w:val="nil"/>
        </w:pBdr>
        <w:spacing w:line="480" w:lineRule="auto"/>
        <w:ind w:firstLine="720"/>
        <w:rPr>
          <w:highlight w:val="white"/>
        </w:rPr>
      </w:pPr>
      <w:r>
        <w:rPr>
          <w:color w:val="000000"/>
        </w:rPr>
        <w:t xml:space="preserve">The carotenoid biosynthetic pathway has been characterized in </w:t>
      </w:r>
      <w:r>
        <w:rPr>
          <w:i/>
          <w:color w:val="000000"/>
        </w:rPr>
        <w:t>Arabidopsis thaliana</w:t>
      </w:r>
      <w:r>
        <w:rPr>
          <w:color w:val="000000"/>
        </w:rPr>
        <w:t xml:space="preserve"> and is highly conserved in plants (reviewed in </w:t>
      </w:r>
      <w:proofErr w:type="spellStart"/>
      <w:r>
        <w:rPr>
          <w:color w:val="000000"/>
        </w:rPr>
        <w:t>DellaPenna</w:t>
      </w:r>
      <w:proofErr w:type="spellEnd"/>
      <w:r>
        <w:rPr>
          <w:color w:val="000000"/>
        </w:rPr>
        <w:t xml:space="preserve"> and </w:t>
      </w:r>
      <w:proofErr w:type="spellStart"/>
      <w:r>
        <w:rPr>
          <w:color w:val="000000"/>
        </w:rPr>
        <w:t>Pogson</w:t>
      </w:r>
      <w:proofErr w:type="spellEnd"/>
      <w:r>
        <w:rPr>
          <w:color w:val="000000"/>
        </w:rPr>
        <w:t xml:space="preserve">, 2006; </w:t>
      </w:r>
      <w:proofErr w:type="spellStart"/>
      <w:r>
        <w:rPr>
          <w:color w:val="000000"/>
        </w:rPr>
        <w:t>Cuttriss</w:t>
      </w:r>
      <w:proofErr w:type="spellEnd"/>
      <w:r>
        <w:rPr>
          <w:color w:val="000000"/>
        </w:rPr>
        <w:t xml:space="preserve"> et al., 2011). Carotenoid </w:t>
      </w:r>
      <w:r>
        <w:t>synthesis</w:t>
      </w:r>
      <w:r>
        <w:rPr>
          <w:color w:val="000000"/>
        </w:rPr>
        <w:t xml:space="preserve"> relies on the methylerythritol phosphate (MEP) pathway to generate </w:t>
      </w:r>
      <w:del w:id="22" w:author="Jenna Hershberger" w:date="2019-09-06T16:44:00Z">
        <w:r w:rsidDel="0013499C">
          <w:rPr>
            <w:color w:val="000000"/>
          </w:rPr>
          <w:delText xml:space="preserve">the </w:delText>
        </w:r>
      </w:del>
      <w:r>
        <w:rPr>
          <w:color w:val="000000"/>
        </w:rPr>
        <w:t xml:space="preserve">two isoprene isomers, </w:t>
      </w:r>
      <w:r>
        <w:rPr>
          <w:color w:val="000000"/>
          <w:highlight w:val="white"/>
        </w:rPr>
        <w:t>isopentenyl diphosphate (IPP) and dimethylallyl diphosphate (DMAPP),</w:t>
      </w:r>
      <w:r>
        <w:rPr>
          <w:highlight w:val="white"/>
        </w:rPr>
        <w:t xml:space="preserve"> that are the basis of</w:t>
      </w:r>
      <w:r>
        <w:rPr>
          <w:color w:val="000000"/>
          <w:highlight w:val="white"/>
        </w:rPr>
        <w:t xml:space="preserve"> several reactions resulting in the carotenoid precursor</w:t>
      </w:r>
      <w:del w:id="23" w:author="Jenna Hershberger" w:date="2019-09-06T16:44:00Z">
        <w:r w:rsidDel="0013499C">
          <w:rPr>
            <w:color w:val="000000"/>
            <w:highlight w:val="white"/>
          </w:rPr>
          <w:delText>,</w:delText>
        </w:r>
      </w:del>
      <w:r>
        <w:rPr>
          <w:color w:val="000000"/>
          <w:highlight w:val="white"/>
        </w:rPr>
        <w:t xml:space="preserve"> geranylgeranyl diphosphate (GGDP; Fig. 1). </w:t>
      </w:r>
      <w:commentRangeStart w:id="24"/>
      <w:r>
        <w:t>The</w:t>
      </w:r>
      <w:r>
        <w:rPr>
          <w:color w:val="000000"/>
        </w:rPr>
        <w:t xml:space="preserve"> </w:t>
      </w:r>
      <w:ins w:id="25" w:author="Jenna Hershberger" w:date="2019-09-06T16:45:00Z">
        <w:r w:rsidR="0013499C">
          <w:rPr>
            <w:highlight w:val="white"/>
          </w:rPr>
          <w:t xml:space="preserve">first </w:t>
        </w:r>
        <w:commentRangeEnd w:id="24"/>
        <w:r w:rsidR="0013499C">
          <w:rPr>
            <w:rStyle w:val="CommentReference"/>
          </w:rPr>
          <w:commentReference w:id="24"/>
        </w:r>
        <w:r w:rsidR="0013499C">
          <w:t xml:space="preserve">committed step in carotenoid biosynthesis is the </w:t>
        </w:r>
      </w:ins>
      <w:r>
        <w:t>synthesis</w:t>
      </w:r>
      <w:r>
        <w:rPr>
          <w:color w:val="000000"/>
        </w:rPr>
        <w:t xml:space="preserve"> of phytoene by </w:t>
      </w:r>
      <w:ins w:id="26" w:author="Jenna Hershberger" w:date="2019-09-06T16:50:00Z">
        <w:r w:rsidR="0013499C">
          <w:rPr>
            <w:color w:val="000000"/>
            <w:highlight w:val="white"/>
          </w:rPr>
          <w:t>the condensation of</w:t>
        </w:r>
      </w:ins>
      <w:del w:id="27" w:author="Jenna Hershberger" w:date="2019-09-06T16:50:00Z">
        <w:r w:rsidDel="0013499C">
          <w:rPr>
            <w:color w:val="000000"/>
            <w:highlight w:val="white"/>
          </w:rPr>
          <w:delText>condensing</w:delText>
        </w:r>
      </w:del>
      <w:r>
        <w:rPr>
          <w:color w:val="000000"/>
          <w:highlight w:val="white"/>
        </w:rPr>
        <w:t xml:space="preserve"> two GGDP molecules via </w:t>
      </w:r>
      <w:r>
        <w:rPr>
          <w:color w:val="000000"/>
        </w:rPr>
        <w:t>phytoene synthase</w:t>
      </w:r>
      <w:r>
        <w:rPr>
          <w:color w:val="000000"/>
          <w:highlight w:val="white"/>
        </w:rPr>
        <w:t xml:space="preserve"> (PSY)</w:t>
      </w:r>
      <w:del w:id="28" w:author="Jenna Hershberger" w:date="2019-09-06T16:45:00Z">
        <w:r w:rsidDel="0013499C">
          <w:rPr>
            <w:color w:val="000000"/>
            <w:highlight w:val="white"/>
          </w:rPr>
          <w:delText xml:space="preserve"> </w:delText>
        </w:r>
        <w:r w:rsidDel="0013499C">
          <w:rPr>
            <w:highlight w:val="white"/>
          </w:rPr>
          <w:delText xml:space="preserve">is the first </w:delText>
        </w:r>
        <w:r w:rsidDel="0013499C">
          <w:delText>committed step in carotenoid biosynthesis</w:delText>
        </w:r>
      </w:del>
      <w:r>
        <w:rPr>
          <w:color w:val="000000"/>
          <w:highlight w:val="white"/>
        </w:rPr>
        <w:t xml:space="preserve">. Next, </w:t>
      </w:r>
      <w:r>
        <w:rPr>
          <w:highlight w:val="white"/>
        </w:rPr>
        <w:t>t</w:t>
      </w:r>
      <w:r>
        <w:rPr>
          <w:color w:val="000000"/>
          <w:highlight w:val="white"/>
        </w:rPr>
        <w:t xml:space="preserve">wo </w:t>
      </w:r>
      <w:r>
        <w:rPr>
          <w:highlight w:val="white"/>
        </w:rPr>
        <w:t>s</w:t>
      </w:r>
      <w:r>
        <w:rPr>
          <w:color w:val="000000"/>
          <w:highlight w:val="white"/>
        </w:rPr>
        <w:t xml:space="preserve">equential desaturation reactions </w:t>
      </w:r>
      <w:r>
        <w:rPr>
          <w:highlight w:val="white"/>
        </w:rPr>
        <w:t>convert</w:t>
      </w:r>
      <w:r>
        <w:rPr>
          <w:color w:val="000000"/>
          <w:highlight w:val="white"/>
        </w:rPr>
        <w:t xml:space="preserve"> phytoene into lycopene, </w:t>
      </w:r>
      <w:r>
        <w:rPr>
          <w:highlight w:val="white"/>
        </w:rPr>
        <w:t>followed by splitting of the pathway after lycopene into two main</w:t>
      </w:r>
      <w:r>
        <w:rPr>
          <w:color w:val="000000"/>
          <w:highlight w:val="white"/>
        </w:rPr>
        <w:t xml:space="preserve"> branches, </w:t>
      </w:r>
      <w:r>
        <w:t>α- and β-carotene</w:t>
      </w:r>
      <w:r>
        <w:rPr>
          <w:color w:val="000000"/>
          <w:highlight w:val="white"/>
        </w:rPr>
        <w:t>.</w:t>
      </w:r>
    </w:p>
    <w:p w14:paraId="2886AD4E" w14:textId="7B82DD67" w:rsidR="00B9311C" w:rsidRDefault="004D552A">
      <w:pPr>
        <w:pBdr>
          <w:top w:val="nil"/>
          <w:left w:val="nil"/>
          <w:bottom w:val="nil"/>
          <w:right w:val="nil"/>
          <w:between w:val="nil"/>
        </w:pBdr>
        <w:spacing w:line="480" w:lineRule="auto"/>
        <w:ind w:firstLine="720"/>
        <w:rPr>
          <w:color w:val="000000"/>
          <w:highlight w:val="white"/>
        </w:rPr>
      </w:pPr>
      <w:r>
        <w:rPr>
          <w:highlight w:val="white"/>
        </w:rPr>
        <w:t xml:space="preserve">Lycopene </w:t>
      </w:r>
      <w:r>
        <w:t xml:space="preserve">β-cyclase (LCYB) introduces a β-ring at both ends of lycopene, resulting in formation of </w:t>
      </w:r>
      <w:del w:id="29" w:author="Jenna Hershberger" w:date="2019-09-06T16:51:00Z">
        <w:r w:rsidDel="0013499C">
          <w:delText xml:space="preserve"> </w:delText>
        </w:r>
      </w:del>
      <w:r>
        <w:t xml:space="preserve">β-carotene. The synthesis of α-carotene necessitates the combined activity of LCYB and lycopene ε-cyclase (LCYE) to add a β-ring to one end of lycopene and an ε-ring to the other. Hydroxylation of one or both β-rings of β-carotene produces β-cryptoxanthin or zeaxanthin, respectively. </w:t>
      </w:r>
      <w:proofErr w:type="spellStart"/>
      <w:r>
        <w:t>Zeinoxanthin</w:t>
      </w:r>
      <w:proofErr w:type="spellEnd"/>
      <w:r>
        <w:t xml:space="preserve"> is formed when the β-ring of α-carotene is hydroxylated, whereas lutein is produced when both cyclic end-groups of α-carotene are hydroxylated. Xanthophyll cycle carotenoids, z</w:t>
      </w:r>
      <w:r>
        <w:rPr>
          <w:color w:val="000000"/>
        </w:rPr>
        <w:t xml:space="preserve">eaxanthin, antheraxanthin, and violaxanthin, </w:t>
      </w:r>
      <w:r>
        <w:t xml:space="preserve">play a pivotal role in the dissipation of excess light energy via non-photochemical quenching to minimize photoinhibition </w:t>
      </w:r>
      <w:r>
        <w:rPr>
          <w:color w:val="000000"/>
          <w:highlight w:val="white"/>
        </w:rPr>
        <w:t>(</w:t>
      </w:r>
      <w:r>
        <w:rPr>
          <w:color w:val="000000"/>
        </w:rPr>
        <w:t xml:space="preserve">reviewed in Jahns and </w:t>
      </w:r>
      <w:proofErr w:type="spellStart"/>
      <w:r>
        <w:rPr>
          <w:color w:val="000000"/>
        </w:rPr>
        <w:t>Holzwarth</w:t>
      </w:r>
      <w:proofErr w:type="spellEnd"/>
      <w:r>
        <w:rPr>
          <w:color w:val="000000"/>
        </w:rPr>
        <w:t>, 2012</w:t>
      </w:r>
      <w:r>
        <w:rPr>
          <w:color w:val="000000"/>
          <w:highlight w:val="white"/>
        </w:rPr>
        <w:t xml:space="preserve">). </w:t>
      </w:r>
      <w:r>
        <w:rPr>
          <w:highlight w:val="white"/>
        </w:rPr>
        <w:t>Beyond the xanthophyll cycle</w:t>
      </w:r>
      <w:r>
        <w:rPr>
          <w:color w:val="000000"/>
          <w:highlight w:val="white"/>
        </w:rPr>
        <w:t>, violaxanthin serve</w:t>
      </w:r>
      <w:r>
        <w:rPr>
          <w:highlight w:val="white"/>
        </w:rPr>
        <w:t>s</w:t>
      </w:r>
      <w:r>
        <w:rPr>
          <w:color w:val="000000"/>
          <w:highlight w:val="white"/>
        </w:rPr>
        <w:t xml:space="preserve"> as a precursor for synthesis of abscisic acid</w:t>
      </w:r>
      <w:ins w:id="30" w:author="Jenna Hershberger" w:date="2019-09-06T17:08:00Z">
        <w:r w:rsidR="0065628C">
          <w:rPr>
            <w:color w:val="000000"/>
            <w:highlight w:val="white"/>
          </w:rPr>
          <w:t xml:space="preserve">, </w:t>
        </w:r>
      </w:ins>
      <w:del w:id="31" w:author="Jenna Hershberger" w:date="2019-09-06T17:08:00Z">
        <w:r w:rsidDel="0065628C">
          <w:rPr>
            <w:color w:val="000000"/>
            <w:highlight w:val="white"/>
          </w:rPr>
          <w:delText>—</w:delText>
        </w:r>
      </w:del>
      <w:r>
        <w:rPr>
          <w:color w:val="000000"/>
          <w:highlight w:val="white"/>
        </w:rPr>
        <w:t xml:space="preserve">a plant hormone that </w:t>
      </w:r>
      <w:r>
        <w:rPr>
          <w:highlight w:val="white"/>
        </w:rPr>
        <w:t xml:space="preserve">has a central role in the control of </w:t>
      </w:r>
      <w:r>
        <w:rPr>
          <w:highlight w:val="white"/>
        </w:rPr>
        <w:lastRenderedPageBreak/>
        <w:t>seed dormancy</w:t>
      </w:r>
      <w:r>
        <w:rPr>
          <w:color w:val="000000"/>
          <w:highlight w:val="white"/>
        </w:rPr>
        <w:t xml:space="preserve"> and respon</w:t>
      </w:r>
      <w:r>
        <w:rPr>
          <w:highlight w:val="white"/>
        </w:rPr>
        <w:t>se</w:t>
      </w:r>
      <w:r>
        <w:rPr>
          <w:color w:val="000000"/>
          <w:highlight w:val="white"/>
        </w:rPr>
        <w:t xml:space="preserve"> to abiotic stresses (reviewed in Kermode, 2005; Kundu and </w:t>
      </w:r>
      <w:proofErr w:type="spellStart"/>
      <w:r>
        <w:rPr>
          <w:color w:val="000000"/>
          <w:highlight w:val="white"/>
        </w:rPr>
        <w:t>Gantait</w:t>
      </w:r>
      <w:proofErr w:type="spellEnd"/>
      <w:r>
        <w:rPr>
          <w:color w:val="000000"/>
          <w:highlight w:val="white"/>
        </w:rPr>
        <w:t>, 2017).</w:t>
      </w:r>
    </w:p>
    <w:p w14:paraId="51B3461A" w14:textId="77777777" w:rsidR="00B9311C" w:rsidRDefault="004D552A">
      <w:pPr>
        <w:pBdr>
          <w:top w:val="nil"/>
          <w:left w:val="nil"/>
          <w:bottom w:val="nil"/>
          <w:right w:val="nil"/>
          <w:between w:val="nil"/>
        </w:pBdr>
        <w:spacing w:line="480" w:lineRule="auto"/>
        <w:ind w:firstLine="720"/>
        <w:rPr>
          <w:highlight w:val="white"/>
        </w:rPr>
      </w:pPr>
      <w:r>
        <w:rPr>
          <w:noProof/>
          <w:highlight w:val="white"/>
          <w:lang w:val="en-US"/>
        </w:rPr>
        <w:drawing>
          <wp:inline distT="114300" distB="114300" distL="114300" distR="114300" wp14:anchorId="6F4E08BD" wp14:editId="1FB22E94">
            <wp:extent cx="4048322" cy="5167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48322" cy="5167313"/>
                    </a:xfrm>
                    <a:prstGeom prst="rect">
                      <a:avLst/>
                    </a:prstGeom>
                    <a:ln/>
                  </pic:spPr>
                </pic:pic>
              </a:graphicData>
            </a:graphic>
          </wp:inline>
        </w:drawing>
      </w:r>
    </w:p>
    <w:p w14:paraId="65953932" w14:textId="77777777" w:rsidR="00B9311C" w:rsidRDefault="00B9311C">
      <w:pPr>
        <w:pBdr>
          <w:top w:val="nil"/>
          <w:left w:val="nil"/>
          <w:bottom w:val="nil"/>
          <w:right w:val="nil"/>
          <w:between w:val="nil"/>
        </w:pBdr>
        <w:spacing w:line="360" w:lineRule="auto"/>
        <w:ind w:left="1440" w:firstLine="640"/>
        <w:rPr>
          <w:color w:val="000000"/>
          <w:sz w:val="22"/>
          <w:szCs w:val="22"/>
          <w:highlight w:val="white"/>
        </w:rPr>
      </w:pPr>
    </w:p>
    <w:p w14:paraId="28C026A1" w14:textId="77777777" w:rsidR="00B9311C" w:rsidRDefault="004D552A">
      <w:pPr>
        <w:pBdr>
          <w:top w:val="nil"/>
          <w:left w:val="nil"/>
          <w:bottom w:val="nil"/>
          <w:right w:val="nil"/>
          <w:between w:val="nil"/>
        </w:pBdr>
        <w:rPr>
          <w:color w:val="000000"/>
          <w:highlight w:val="white"/>
        </w:rPr>
      </w:pPr>
      <w:bookmarkStart w:id="32" w:name="_30j0zll" w:colFirst="0" w:colLast="0"/>
      <w:bookmarkEnd w:id="32"/>
      <w:r>
        <w:rPr>
          <w:b/>
          <w:color w:val="000000"/>
          <w:highlight w:val="white"/>
        </w:rPr>
        <w:t>Figure 1.</w:t>
      </w:r>
      <w:r>
        <w:rPr>
          <w:color w:val="000000"/>
          <w:highlight w:val="white"/>
        </w:rPr>
        <w:t xml:space="preserve"> Carotenoid biosynthetic pathway in maize. </w:t>
      </w:r>
      <w:r>
        <w:rPr>
          <w:highlight w:val="white"/>
        </w:rPr>
        <w:t xml:space="preserve">Multiple paralogs are associated with some steps in maize. </w:t>
      </w:r>
      <w:r>
        <w:rPr>
          <w:color w:val="000000"/>
          <w:highlight w:val="white"/>
        </w:rPr>
        <w:t xml:space="preserve">The seven quantified compounds are shown in bolded orange text. The enzymes in bolded </w:t>
      </w:r>
      <w:r>
        <w:rPr>
          <w:highlight w:val="white"/>
        </w:rPr>
        <w:t>blue</w:t>
      </w:r>
      <w:r>
        <w:rPr>
          <w:color w:val="000000"/>
          <w:highlight w:val="white"/>
        </w:rPr>
        <w:t xml:space="preserve"> text are </w:t>
      </w:r>
      <w:r>
        <w:rPr>
          <w:highlight w:val="white"/>
        </w:rPr>
        <w:t>encoded</w:t>
      </w:r>
      <w:r>
        <w:rPr>
          <w:color w:val="000000"/>
          <w:highlight w:val="white"/>
        </w:rPr>
        <w:t xml:space="preserve"> by candidate genes that are within ± 250 kb of the associated single nucleotide polymorphisms (SNPs) identified in our study. Compound abbreviations: GGDP, geranylgeranyl diphosphate; MEP, methylerythritol phosphate. Enzyme abbreviations: CRTRB, </w:t>
      </w:r>
      <w:r>
        <w:rPr>
          <w:color w:val="000000"/>
        </w:rPr>
        <w:t>β-carotene hydroxylase</w:t>
      </w:r>
      <w:r>
        <w:rPr>
          <w:color w:val="000000"/>
          <w:highlight w:val="white"/>
        </w:rPr>
        <w:t>; CRTISO, carotenoid isomerase; LCY</w:t>
      </w:r>
      <w:r>
        <w:rPr>
          <w:highlight w:val="white"/>
        </w:rPr>
        <w:t>B</w:t>
      </w:r>
      <w:r>
        <w:rPr>
          <w:color w:val="000000"/>
          <w:highlight w:val="white"/>
        </w:rPr>
        <w:t xml:space="preserve">, lycopene </w:t>
      </w:r>
      <w:r>
        <w:rPr>
          <w:color w:val="000000"/>
        </w:rPr>
        <w:t>β</w:t>
      </w:r>
      <w:r>
        <w:rPr>
          <w:color w:val="000000"/>
          <w:highlight w:val="white"/>
        </w:rPr>
        <w:t>-cyclase; LCY</w:t>
      </w:r>
      <w:r>
        <w:rPr>
          <w:highlight w:val="white"/>
        </w:rPr>
        <w:t>E</w:t>
      </w:r>
      <w:r>
        <w:rPr>
          <w:color w:val="000000"/>
          <w:highlight w:val="white"/>
        </w:rPr>
        <w:t xml:space="preserve">, lycopene </w:t>
      </w:r>
      <w:r>
        <w:rPr>
          <w:color w:val="000000"/>
        </w:rPr>
        <w:t>ε</w:t>
      </w:r>
      <w:r>
        <w:rPr>
          <w:color w:val="000000"/>
          <w:highlight w:val="white"/>
        </w:rPr>
        <w:t>-cyclase; LUT, cytochrome P450 ε-ring hydroxylase; PDS, phytoene desaturase; PSY, phytoene synthase; VDE, violaxanthin de-epoxidase; ZEP, zeaxanthin epoxidase; ZDS, ζ-carotene desaturase.</w:t>
      </w:r>
    </w:p>
    <w:p w14:paraId="6E96C4CE" w14:textId="77777777" w:rsidR="00B9311C" w:rsidRDefault="00B9311C">
      <w:pPr>
        <w:pBdr>
          <w:top w:val="nil"/>
          <w:left w:val="nil"/>
          <w:bottom w:val="nil"/>
          <w:right w:val="nil"/>
          <w:between w:val="nil"/>
        </w:pBdr>
        <w:spacing w:line="360" w:lineRule="auto"/>
        <w:ind w:firstLine="640"/>
        <w:rPr>
          <w:color w:val="000000"/>
          <w:sz w:val="22"/>
          <w:szCs w:val="22"/>
          <w:highlight w:val="white"/>
        </w:rPr>
      </w:pPr>
    </w:p>
    <w:p w14:paraId="2908F644" w14:textId="6FA2C3A3" w:rsidR="00B9311C" w:rsidRDefault="004D552A">
      <w:pPr>
        <w:pBdr>
          <w:top w:val="nil"/>
          <w:left w:val="nil"/>
          <w:bottom w:val="nil"/>
          <w:right w:val="nil"/>
          <w:between w:val="nil"/>
        </w:pBdr>
        <w:spacing w:line="480" w:lineRule="auto"/>
        <w:ind w:firstLine="720"/>
      </w:pPr>
      <w:r>
        <w:rPr>
          <w:highlight w:val="white"/>
        </w:rPr>
        <w:lastRenderedPageBreak/>
        <w:t>In the last decade of association mapping, several genes from the carotenoid biosynthetic pathway have been shown to associate with natural variation for carotenoid levels in physiological</w:t>
      </w:r>
      <w:ins w:id="33" w:author="Jenna Hershberger" w:date="2019-09-06T17:20:00Z">
        <w:r w:rsidR="000040B3">
          <w:rPr>
            <w:highlight w:val="white"/>
          </w:rPr>
          <w:t>ly</w:t>
        </w:r>
      </w:ins>
      <w:r>
        <w:rPr>
          <w:highlight w:val="white"/>
        </w:rPr>
        <w:t xml:space="preserve"> mature grain samples from maize (non-sweet corn) association panels at the candidate gene and genome-wide levels. </w:t>
      </w:r>
      <w:r>
        <w:t xml:space="preserve">Harjes et al. (2008) showed that four polymorphisms at </w:t>
      </w:r>
      <w:proofErr w:type="spellStart"/>
      <w:r>
        <w:rPr>
          <w:i/>
        </w:rPr>
        <w:t>lycE</w:t>
      </w:r>
      <w:proofErr w:type="spellEnd"/>
      <w:r>
        <w:rPr>
          <w:i/>
        </w:rPr>
        <w:t xml:space="preserve"> </w:t>
      </w:r>
      <w:r>
        <w:t xml:space="preserve">explained 58% of the variation in flux of carotenoids down the α- vs. β-branches of the carotenoid pathway in maize grain. In continuation of this work, Yan et al. (2010) detected an association of </w:t>
      </w:r>
      <w:r>
        <w:rPr>
          <w:i/>
        </w:rPr>
        <w:t>β-carotene hydroxylase 1</w:t>
      </w:r>
      <w:r>
        <w:t xml:space="preserve"> (</w:t>
      </w:r>
      <w:r>
        <w:rPr>
          <w:i/>
        </w:rPr>
        <w:t>crtRB1</w:t>
      </w:r>
      <w:r>
        <w:t xml:space="preserve">) with the concentration of β-carotene and its less desirable conversion by hydroxylation to β-cryptoxanthin and zeaxanthin. The authors also showed that the most favorable alleles of </w:t>
      </w:r>
      <w:r>
        <w:rPr>
          <w:i/>
        </w:rPr>
        <w:t>crtRB1</w:t>
      </w:r>
      <w:r>
        <w:t xml:space="preserve">, which had less efficient hydroxylation activity, were rare in frequency in the association panel. Owens et al. (2014) first reported associations of </w:t>
      </w:r>
      <w:r>
        <w:rPr>
          <w:i/>
        </w:rPr>
        <w:t>zeaxanthin epoxidase</w:t>
      </w:r>
      <w:r>
        <w:t xml:space="preserve"> (</w:t>
      </w:r>
      <w:r>
        <w:rPr>
          <w:i/>
        </w:rPr>
        <w:t>zep1</w:t>
      </w:r>
      <w:r>
        <w:t xml:space="preserve">) and </w:t>
      </w:r>
      <w:r>
        <w:rPr>
          <w:i/>
          <w:highlight w:val="white"/>
        </w:rPr>
        <w:t>cytochrome P450 ε-ring hydroxylas</w:t>
      </w:r>
      <w:r>
        <w:rPr>
          <w:i/>
        </w:rPr>
        <w:t>e</w:t>
      </w:r>
      <w:r>
        <w:t xml:space="preserve"> (</w:t>
      </w:r>
      <w:r>
        <w:rPr>
          <w:i/>
        </w:rPr>
        <w:t>lut1</w:t>
      </w:r>
      <w:r>
        <w:t xml:space="preserve">) with grain carotenoid composition at the genome-wide level. This study also detected a weaker association of carotenoid levels with </w:t>
      </w:r>
      <w:r>
        <w:rPr>
          <w:i/>
        </w:rPr>
        <w:t>1-deoxy-D-xylulose 5-phosphate synthase 2</w:t>
      </w:r>
      <w:r>
        <w:t xml:space="preserve"> (</w:t>
      </w:r>
      <w:r>
        <w:rPr>
          <w:i/>
        </w:rPr>
        <w:t>dxs2</w:t>
      </w:r>
      <w:r>
        <w:t>)</w:t>
      </w:r>
      <w:r>
        <w:rPr>
          <w:i/>
        </w:rPr>
        <w:t xml:space="preserve"> </w:t>
      </w:r>
      <w:r>
        <w:t xml:space="preserve">and </w:t>
      </w:r>
      <w:r>
        <w:rPr>
          <w:i/>
        </w:rPr>
        <w:t>CYP97A β-ring hydroxylase</w:t>
      </w:r>
      <w:r>
        <w:t xml:space="preserve"> (</w:t>
      </w:r>
      <w:r>
        <w:rPr>
          <w:i/>
        </w:rPr>
        <w:t>lut5</w:t>
      </w:r>
      <w:r>
        <w:t xml:space="preserve">). Lastly, </w:t>
      </w:r>
      <w:r>
        <w:rPr>
          <w:i/>
        </w:rPr>
        <w:t xml:space="preserve">crtRB3 </w:t>
      </w:r>
      <w:r>
        <w:t xml:space="preserve">and </w:t>
      </w:r>
      <w:r>
        <w:rPr>
          <w:i/>
        </w:rPr>
        <w:t>phytoene synthase</w:t>
      </w:r>
      <w:r>
        <w:t xml:space="preserve"> (</w:t>
      </w:r>
      <w:r>
        <w:rPr>
          <w:i/>
        </w:rPr>
        <w:t>y1</w:t>
      </w:r>
      <w:r>
        <w:t>) have been associated with levels of α-carotene and total carotenoids in maize grain, respectively</w:t>
      </w:r>
      <w:del w:id="34" w:author="Jenna Hershberger" w:date="2019-09-06T17:20:00Z">
        <w:r w:rsidDel="000040B3">
          <w:delText xml:space="preserve"> </w:delText>
        </w:r>
      </w:del>
      <w:r>
        <w:t xml:space="preserve"> (Zhou et al., 2012; Fu et al., 2013).</w:t>
      </w:r>
    </w:p>
    <w:p w14:paraId="57DC6A0A" w14:textId="6A94D73C" w:rsidR="00B9311C" w:rsidRDefault="004D552A">
      <w:pPr>
        <w:pBdr>
          <w:top w:val="nil"/>
          <w:left w:val="nil"/>
          <w:bottom w:val="nil"/>
          <w:right w:val="nil"/>
          <w:between w:val="nil"/>
        </w:pBdr>
        <w:spacing w:line="480" w:lineRule="auto"/>
        <w:ind w:firstLine="720"/>
      </w:pPr>
      <w:r>
        <w:t>It is unknown whether the carotenoid pathway candidate genes detected in earlier association studies with physiological</w:t>
      </w:r>
      <w:ins w:id="35" w:author="Jenna Hershberger" w:date="2019-09-06T17:21:00Z">
        <w:r w:rsidR="000040B3">
          <w:t>ly</w:t>
        </w:r>
      </w:ins>
      <w:r>
        <w:t xml:space="preserve"> mature grain from temperate and tropical maize lines </w:t>
      </w:r>
      <w:del w:id="36" w:author="Jenna Hershberger" w:date="2019-09-06T17:21:00Z">
        <w:r w:rsidDel="000040B3">
          <w:delText>will also be</w:delText>
        </w:r>
      </w:del>
      <w:ins w:id="37" w:author="Jenna Hershberger" w:date="2019-09-06T17:21:00Z">
        <w:r w:rsidR="000040B3">
          <w:t>are also</w:t>
        </w:r>
      </w:ins>
      <w:r>
        <w:t xml:space="preserve"> critical to the genetic control of carotenoids in developing kernels of sweet corn. This has important implications for </w:t>
      </w:r>
      <w:del w:id="38" w:author="Jenna Hershberger" w:date="2019-09-08T19:20:00Z">
        <w:r w:rsidDel="000A382B">
          <w:delText xml:space="preserve">optimizing </w:delText>
        </w:r>
      </w:del>
      <w:ins w:id="39" w:author="Jenna Hershberger" w:date="2019-09-08T19:20:00Z">
        <w:r w:rsidR="000A382B">
          <w:t xml:space="preserve">the optimization of </w:t>
        </w:r>
      </w:ins>
      <w:r>
        <w:t xml:space="preserve">carotenoid accumulation at </w:t>
      </w:r>
      <w:del w:id="40" w:author="Jenna Hershberger" w:date="2019-09-08T19:20:00Z">
        <w:r w:rsidDel="000A382B">
          <w:delText xml:space="preserve">the </w:delText>
        </w:r>
      </w:del>
      <w:r>
        <w:t xml:space="preserve">fresh eating stage </w:t>
      </w:r>
      <w:commentRangeStart w:id="41"/>
      <w:r>
        <w:t xml:space="preserve">(~21 DAP) </w:t>
      </w:r>
      <w:commentRangeEnd w:id="41"/>
      <w:r w:rsidR="000A382B">
        <w:rPr>
          <w:rStyle w:val="CommentReference"/>
        </w:rPr>
        <w:commentReference w:id="41"/>
      </w:r>
      <w:r>
        <w:t xml:space="preserve">in sweet corn breeding programs, because the content and composition of carotenoids, as well as the expression pattern of genes from the carotenoid pathway change </w:t>
      </w:r>
      <w:commentRangeStart w:id="42"/>
      <w:r>
        <w:t>across</w:t>
      </w:r>
      <w:commentRangeEnd w:id="42"/>
      <w:r w:rsidR="00561713">
        <w:rPr>
          <w:rStyle w:val="CommentReference"/>
        </w:rPr>
        <w:commentReference w:id="42"/>
      </w:r>
      <w:r>
        <w:t xml:space="preserve"> kernel development (</w:t>
      </w:r>
      <w:proofErr w:type="spellStart"/>
      <w:r>
        <w:t>Kurilich</w:t>
      </w:r>
      <w:proofErr w:type="spellEnd"/>
      <w:r>
        <w:t xml:space="preserve"> and </w:t>
      </w:r>
      <w:proofErr w:type="spellStart"/>
      <w:r>
        <w:t>Juvik</w:t>
      </w:r>
      <w:proofErr w:type="spellEnd"/>
      <w:r>
        <w:t xml:space="preserve">, 1999; </w:t>
      </w:r>
      <w:proofErr w:type="spellStart"/>
      <w:r>
        <w:t>Vallabhaneni</w:t>
      </w:r>
      <w:proofErr w:type="spellEnd"/>
      <w:r>
        <w:t xml:space="preserve"> and </w:t>
      </w:r>
      <w:proofErr w:type="spellStart"/>
      <w:r>
        <w:t>Wurtzel</w:t>
      </w:r>
      <w:proofErr w:type="spellEnd"/>
      <w:r>
        <w:t xml:space="preserve">, 2009; Song et al., 2015; </w:t>
      </w:r>
      <w:r>
        <w:lastRenderedPageBreak/>
        <w:t>Calvo-</w:t>
      </w:r>
      <w:proofErr w:type="spellStart"/>
      <w:r>
        <w:t>Brenes</w:t>
      </w:r>
      <w:proofErr w:type="spellEnd"/>
      <w:r>
        <w:t xml:space="preserve"> et al., 2019). Not only does the sweet corn germplasm pool represent a distinct subpopulation of maize that is underrepresented in </w:t>
      </w:r>
      <w:ins w:id="43" w:author="Jenna Hershberger" w:date="2019-09-16T12:21:00Z">
        <w:r w:rsidR="00561713">
          <w:t xml:space="preserve">previously studied </w:t>
        </w:r>
      </w:ins>
      <w:r>
        <w:t xml:space="preserve">maize association populations (Flint-Garcia et al., 2005; </w:t>
      </w:r>
      <w:proofErr w:type="spellStart"/>
      <w:r>
        <w:t>Romay</w:t>
      </w:r>
      <w:proofErr w:type="spellEnd"/>
      <w:r>
        <w:t xml:space="preserve"> et al., 2013), but </w:t>
      </w:r>
      <w:del w:id="44" w:author="Jenna Hershberger" w:date="2019-09-16T12:19:00Z">
        <w:r w:rsidDel="00561713">
          <w:delText xml:space="preserve">also </w:delText>
        </w:r>
      </w:del>
      <w:r>
        <w:t xml:space="preserve">sweet corn </w:t>
      </w:r>
      <w:ins w:id="45" w:author="Jenna Hershberger" w:date="2019-09-16T12:19:00Z">
        <w:r w:rsidR="00561713">
          <w:t xml:space="preserve">also </w:t>
        </w:r>
      </w:ins>
      <w:r>
        <w:t xml:space="preserve">has one or more mutations in genes from the starch biosynthesis pathway, such as </w:t>
      </w:r>
      <w:r>
        <w:rPr>
          <w:i/>
        </w:rPr>
        <w:t>shrunken2</w:t>
      </w:r>
      <w:r>
        <w:t xml:space="preserve"> (</w:t>
      </w:r>
      <w:r>
        <w:rPr>
          <w:i/>
        </w:rPr>
        <w:t>sh2</w:t>
      </w:r>
      <w:r>
        <w:t xml:space="preserve">) and </w:t>
      </w:r>
      <w:r>
        <w:rPr>
          <w:i/>
        </w:rPr>
        <w:t>sugary1</w:t>
      </w:r>
      <w:r>
        <w:t xml:space="preserve"> (</w:t>
      </w:r>
      <w:r>
        <w:rPr>
          <w:i/>
        </w:rPr>
        <w:t>su1</w:t>
      </w:r>
      <w:r>
        <w:t xml:space="preserve">), that determine endosperm type (Hannah et al., 1993). The phenotypic consequence of these mutations is a greater accumulation of sugar in the kernel endosperm at the expense of starch relative to wild-type dent corn (Tracy, 1997). Given that carotenoids are primarily synthesized and accumulated in the kernel endosperm (Weber, 1987), it is an open question as to how, if at all, the expression level of genes from the carotenoid biosynthetic pathway are altered in a high sucrose endosperm environment. </w:t>
      </w:r>
      <w:commentRangeStart w:id="46"/>
      <w:r>
        <w:t>Taken together</w:t>
      </w:r>
      <w:commentRangeEnd w:id="46"/>
      <w:r w:rsidR="00561713">
        <w:rPr>
          <w:rStyle w:val="CommentReference"/>
        </w:rPr>
        <w:commentReference w:id="46"/>
      </w:r>
      <w:r>
        <w:t>, the genetic architecture of natural variation for carotenoids in fresh sweet corn kernels remains unexplored, thus providing an opportunity for</w:t>
      </w:r>
      <w:del w:id="47" w:author="Jenna Hershberger" w:date="2019-09-16T12:23:00Z">
        <w:r w:rsidDel="00561713">
          <w:delText xml:space="preserve"> its</w:delText>
        </w:r>
      </w:del>
      <w:r>
        <w:t xml:space="preserve"> novel elucidation via a genome-wide association study (GWAS) in our newly constructed sweet corn association panel (</w:t>
      </w:r>
      <w:proofErr w:type="spellStart"/>
      <w:r>
        <w:t>Baseggio</w:t>
      </w:r>
      <w:proofErr w:type="spellEnd"/>
      <w:r>
        <w:t xml:space="preserve"> et al., 2019).</w:t>
      </w:r>
    </w:p>
    <w:p w14:paraId="3DDCEB95" w14:textId="1879D16D" w:rsidR="00B9311C" w:rsidRDefault="004D552A">
      <w:pPr>
        <w:pBdr>
          <w:top w:val="nil"/>
          <w:left w:val="nil"/>
          <w:bottom w:val="nil"/>
          <w:right w:val="nil"/>
          <w:between w:val="nil"/>
        </w:pBdr>
        <w:spacing w:line="480" w:lineRule="auto"/>
        <w:ind w:firstLine="720"/>
      </w:pPr>
      <w:r>
        <w:t xml:space="preserve">Although GWAS is a powerful approach to identify potentially causal genes associated with kernel carotenoid levels, efforts are still needed to translate these findings into innovative breeding strategies to more effectively and efficiently develop nutritionally enhanced sweet corn. Illustrative of such translational genomics work, marker-assisted selection (MAS) for favorable </w:t>
      </w:r>
      <w:proofErr w:type="spellStart"/>
      <w:r>
        <w:rPr>
          <w:i/>
        </w:rPr>
        <w:t>lcyE</w:t>
      </w:r>
      <w:proofErr w:type="spellEnd"/>
      <w:r>
        <w:t xml:space="preserve"> and </w:t>
      </w:r>
      <w:r>
        <w:rPr>
          <w:i/>
        </w:rPr>
        <w:t>crtRB1</w:t>
      </w:r>
      <w:r>
        <w:t xml:space="preserve"> alleles with validated effects has been successfully conducted to increase β-carotene content in mature kernels of tropical maize (</w:t>
      </w:r>
      <w:proofErr w:type="spellStart"/>
      <w:r>
        <w:t>Babu</w:t>
      </w:r>
      <w:proofErr w:type="spellEnd"/>
      <w:r>
        <w:t xml:space="preserve"> et al., 2013; </w:t>
      </w:r>
      <w:proofErr w:type="spellStart"/>
      <w:r>
        <w:t>Zunjare</w:t>
      </w:r>
      <w:proofErr w:type="spellEnd"/>
      <w:r>
        <w:t xml:space="preserve"> et al., 2018). Suggestive of the potential for increasing carotenoids in sweet corn, Yang et al. (2018) employed MAS to </w:t>
      </w:r>
      <w:proofErr w:type="spellStart"/>
      <w:r>
        <w:t>introgress</w:t>
      </w:r>
      <w:proofErr w:type="spellEnd"/>
      <w:r>
        <w:t xml:space="preserve"> a favorable allele of </w:t>
      </w:r>
      <w:proofErr w:type="spellStart"/>
      <w:r>
        <w:rPr>
          <w:i/>
        </w:rPr>
        <w:t>lcyE</w:t>
      </w:r>
      <w:proofErr w:type="spellEnd"/>
      <w:r>
        <w:rPr>
          <w:i/>
        </w:rPr>
        <w:t xml:space="preserve"> </w:t>
      </w:r>
      <w:r>
        <w:t xml:space="preserve">identified by Harjes et al. (2008) into four sweet corn lines, resulting in elevated β-carotene, provitamin A, and total carotenoid levels in fresh kernels. These two genes, however, do not account for all the heritable variation for individual </w:t>
      </w:r>
      <w:r>
        <w:lastRenderedPageBreak/>
        <w:t xml:space="preserve">and </w:t>
      </w:r>
      <w:del w:id="48" w:author="Jenna Hershberger" w:date="2019-09-16T12:26:00Z">
        <w:r w:rsidDel="00561713">
          <w:delText xml:space="preserve">higher </w:delText>
        </w:r>
      </w:del>
      <w:r>
        <w:t xml:space="preserve">overall kernel carotenoid levels. </w:t>
      </w:r>
      <w:commentRangeStart w:id="49"/>
      <w:r>
        <w:t>Owens</w:t>
      </w:r>
      <w:commentRangeEnd w:id="49"/>
      <w:r w:rsidR="00711D4B">
        <w:rPr>
          <w:rStyle w:val="CommentReference"/>
        </w:rPr>
        <w:commentReference w:id="49"/>
      </w:r>
      <w:r>
        <w:t xml:space="preserve"> et al. (2014) reported that a small set of markers targeting eight candidate genes underlying QTL associated with carotenoid biosynthesis and retention was as effective for predicting mature grain carotenoid traits as a genome-wide marker dataset in a panel of temperate and tropical maize. Given the potential for genomic selection to accelerate genetic gain per unit of time (</w:t>
      </w:r>
      <w:proofErr w:type="spellStart"/>
      <w:r>
        <w:t>Meuwissen</w:t>
      </w:r>
      <w:proofErr w:type="spellEnd"/>
      <w:r>
        <w:t xml:space="preserve"> et al., 2001), it is paramount to test whether the QTL-targeted set of 8 carotenoid-related candidate genes is sufficient for genomic prediction of fresh kernel carotenoids in the genetically distinct germplasm pool of sweet corn.</w:t>
      </w:r>
    </w:p>
    <w:p w14:paraId="5F4686D2" w14:textId="31B2DFC5" w:rsidR="00B9311C" w:rsidRDefault="004D552A">
      <w:pPr>
        <w:pBdr>
          <w:top w:val="nil"/>
          <w:left w:val="nil"/>
          <w:bottom w:val="nil"/>
          <w:right w:val="nil"/>
          <w:between w:val="nil"/>
        </w:pBdr>
        <w:spacing w:line="480" w:lineRule="auto"/>
        <w:ind w:firstLine="640"/>
        <w:rPr>
          <w:color w:val="000000"/>
        </w:rPr>
      </w:pPr>
      <w:r>
        <w:rPr>
          <w:color w:val="000000"/>
        </w:rPr>
        <w:t xml:space="preserve">In </w:t>
      </w:r>
      <w:r>
        <w:t>our</w:t>
      </w:r>
      <w:r>
        <w:rPr>
          <w:color w:val="000000"/>
        </w:rPr>
        <w:t xml:space="preserve"> study, a sweet corn association panel was used to </w:t>
      </w:r>
      <w:r>
        <w:t>dissect the genetic</w:t>
      </w:r>
      <w:r>
        <w:rPr>
          <w:color w:val="000000"/>
        </w:rPr>
        <w:t xml:space="preserve"> control of natural variation for </w:t>
      </w:r>
      <w:r>
        <w:t xml:space="preserve">carotenoid levels </w:t>
      </w:r>
      <w:r>
        <w:rPr>
          <w:color w:val="000000"/>
        </w:rPr>
        <w:t xml:space="preserve">in fresh kernels and </w:t>
      </w:r>
      <w:r>
        <w:t>construct</w:t>
      </w:r>
      <w:r>
        <w:rPr>
          <w:color w:val="000000"/>
        </w:rPr>
        <w:t xml:space="preserve"> gen</w:t>
      </w:r>
      <w:r>
        <w:t xml:space="preserve">omic prediction </w:t>
      </w:r>
      <w:r>
        <w:rPr>
          <w:color w:val="000000"/>
        </w:rPr>
        <w:t xml:space="preserve">models to accelerate </w:t>
      </w:r>
      <w:r>
        <w:t xml:space="preserve">genetic improvement efforts in fresh sweet corn carotenoid (provitamin A, lutein, and zeaxanthin) biofortification breeding programs. </w:t>
      </w:r>
      <w:commentRangeStart w:id="50"/>
      <w:r>
        <w:t xml:space="preserve">In that light, </w:t>
      </w:r>
      <w:commentRangeEnd w:id="50"/>
      <w:r w:rsidR="00711D4B">
        <w:rPr>
          <w:rStyle w:val="CommentReference"/>
        </w:rPr>
        <w:commentReference w:id="50"/>
      </w:r>
      <w:r>
        <w:rPr>
          <w:color w:val="000000"/>
        </w:rPr>
        <w:t>we conducted (</w:t>
      </w:r>
      <w:proofErr w:type="spellStart"/>
      <w:r>
        <w:rPr>
          <w:color w:val="000000"/>
        </w:rPr>
        <w:t>i</w:t>
      </w:r>
      <w:proofErr w:type="spellEnd"/>
      <w:r>
        <w:rPr>
          <w:color w:val="000000"/>
        </w:rPr>
        <w:t xml:space="preserve">) a GWAS to identify key genes and favorable alleles associated with increased carotenoid levels in fresh sweet corn kernels and (ii) genomic prediction studies to </w:t>
      </w:r>
      <w:r>
        <w:t>determine</w:t>
      </w:r>
      <w:r>
        <w:rPr>
          <w:color w:val="000000"/>
        </w:rPr>
        <w:t xml:space="preserve"> the optimal </w:t>
      </w:r>
      <w:r>
        <w:t>number of genetic markers</w:t>
      </w:r>
      <w:r>
        <w:rPr>
          <w:color w:val="000000"/>
        </w:rPr>
        <w:t xml:space="preserve"> required to achieve </w:t>
      </w:r>
      <w:r>
        <w:t>maximal</w:t>
      </w:r>
      <w:r>
        <w:rPr>
          <w:color w:val="000000"/>
        </w:rPr>
        <w:t xml:space="preserve"> predictive abilities for the </w:t>
      </w:r>
      <w:r>
        <w:t xml:space="preserve">potential application of </w:t>
      </w:r>
      <w:r>
        <w:rPr>
          <w:color w:val="000000"/>
        </w:rPr>
        <w:t xml:space="preserve">genomic selection for </w:t>
      </w:r>
      <w:del w:id="51" w:author="Jenna Hershberger" w:date="2019-09-16T12:34:00Z">
        <w:r w:rsidDel="00711D4B">
          <w:delText xml:space="preserve">improving </w:delText>
        </w:r>
      </w:del>
      <w:ins w:id="52" w:author="Jenna Hershberger" w:date="2019-09-16T12:34:00Z">
        <w:r w:rsidR="00711D4B">
          <w:t xml:space="preserve">improved </w:t>
        </w:r>
      </w:ins>
      <w:r>
        <w:t>fresh kernel carotenoid levels</w:t>
      </w:r>
      <w:r>
        <w:rPr>
          <w:color w:val="000000"/>
        </w:rPr>
        <w:t xml:space="preserve"> in sweet corn germplasm.</w:t>
      </w:r>
    </w:p>
    <w:p w14:paraId="2FAF225F" w14:textId="77777777" w:rsidR="00B9311C" w:rsidRDefault="004D552A">
      <w:pPr>
        <w:keepNext/>
        <w:pBdr>
          <w:top w:val="nil"/>
          <w:left w:val="nil"/>
          <w:bottom w:val="nil"/>
          <w:right w:val="nil"/>
          <w:between w:val="nil"/>
        </w:pBdr>
        <w:spacing w:line="480" w:lineRule="auto"/>
        <w:jc w:val="center"/>
        <w:rPr>
          <w:b/>
          <w:smallCaps/>
          <w:color w:val="000000"/>
        </w:rPr>
      </w:pPr>
      <w:bookmarkStart w:id="53" w:name="_1fob9te" w:colFirst="0" w:colLast="0"/>
      <w:bookmarkEnd w:id="53"/>
      <w:r>
        <w:rPr>
          <w:b/>
          <w:smallCaps/>
          <w:color w:val="000000"/>
        </w:rPr>
        <w:t>MATERIALS AND METHODS</w:t>
      </w:r>
    </w:p>
    <w:p w14:paraId="6CC6688E" w14:textId="77777777" w:rsidR="00B9311C" w:rsidRDefault="004D552A">
      <w:pPr>
        <w:keepNext/>
        <w:pBdr>
          <w:top w:val="nil"/>
          <w:left w:val="nil"/>
          <w:bottom w:val="nil"/>
          <w:right w:val="nil"/>
          <w:between w:val="nil"/>
        </w:pBdr>
        <w:spacing w:line="480" w:lineRule="auto"/>
        <w:rPr>
          <w:b/>
          <w:i/>
          <w:color w:val="000000"/>
        </w:rPr>
      </w:pPr>
      <w:r>
        <w:rPr>
          <w:b/>
          <w:i/>
          <w:color w:val="000000"/>
        </w:rPr>
        <w:t>Plant Materials and Experimental Design</w:t>
      </w:r>
    </w:p>
    <w:p w14:paraId="12A60BD2" w14:textId="7122585B" w:rsidR="00B9311C" w:rsidRDefault="004D552A">
      <w:pPr>
        <w:pBdr>
          <w:top w:val="nil"/>
          <w:left w:val="nil"/>
          <w:bottom w:val="nil"/>
          <w:right w:val="nil"/>
          <w:between w:val="nil"/>
        </w:pBdr>
        <w:spacing w:line="480" w:lineRule="auto"/>
        <w:ind w:firstLine="720"/>
        <w:rPr>
          <w:color w:val="000000"/>
        </w:rPr>
      </w:pPr>
      <w:r>
        <w:rPr>
          <w:color w:val="000000"/>
        </w:rPr>
        <w:t>We field-evaluated an association panel of 416 diverse sweet corn inbred lines</w:t>
      </w:r>
      <w:del w:id="54" w:author="Jenna Hershberger" w:date="2019-09-16T12:34:00Z">
        <w:r w:rsidDel="00711D4B">
          <w:rPr>
            <w:color w:val="000000"/>
          </w:rPr>
          <w:delText>,</w:delText>
        </w:r>
      </w:del>
      <w:r>
        <w:rPr>
          <w:color w:val="000000"/>
        </w:rPr>
        <w:t xml:space="preserve"> </w:t>
      </w:r>
      <w:del w:id="55" w:author="Jenna Hershberger" w:date="2019-09-16T12:34:00Z">
        <w:r w:rsidDel="00711D4B">
          <w:rPr>
            <w:color w:val="000000"/>
          </w:rPr>
          <w:delText xml:space="preserve">which </w:delText>
        </w:r>
      </w:del>
      <w:ins w:id="56" w:author="Jenna Hershberger" w:date="2019-09-16T12:34:00Z">
        <w:r w:rsidR="00711D4B">
          <w:rPr>
            <w:color w:val="000000"/>
          </w:rPr>
          <w:t xml:space="preserve">that </w:t>
        </w:r>
      </w:ins>
      <w:r>
        <w:rPr>
          <w:color w:val="000000"/>
        </w:rPr>
        <w:t>samples the allelic diversity of temperate US sweet corn breeding programs (</w:t>
      </w:r>
      <w:proofErr w:type="spellStart"/>
      <w:r>
        <w:rPr>
          <w:color w:val="000000"/>
        </w:rPr>
        <w:t>Baseggio</w:t>
      </w:r>
      <w:proofErr w:type="spellEnd"/>
      <w:r>
        <w:rPr>
          <w:color w:val="000000"/>
        </w:rPr>
        <w:t xml:space="preserve"> et al., 2019)</w:t>
      </w:r>
      <w:del w:id="57" w:author="Jenna Hershberger" w:date="2019-09-16T12:35:00Z">
        <w:r w:rsidDel="00711D4B">
          <w:rPr>
            <w:color w:val="000000"/>
          </w:rPr>
          <w:delText>,</w:delText>
        </w:r>
      </w:del>
      <w:r>
        <w:rPr>
          <w:color w:val="000000"/>
        </w:rPr>
        <w:t xml:space="preserve"> at Cornell University’s Musgrave Research Farm in Aurora, NY during the 2014 and 2015 growing seasons. The sweet corn inbred lines included in this panel were homozygous for the following starch-deficient endosperm mutations: </w:t>
      </w:r>
      <w:r>
        <w:rPr>
          <w:i/>
          <w:color w:val="000000"/>
        </w:rPr>
        <w:t>sugary1</w:t>
      </w:r>
      <w:r>
        <w:rPr>
          <w:color w:val="000000"/>
        </w:rPr>
        <w:t xml:space="preserve"> (</w:t>
      </w:r>
      <w:r>
        <w:rPr>
          <w:i/>
          <w:color w:val="000000"/>
        </w:rPr>
        <w:t>su1</w:t>
      </w:r>
      <w:r>
        <w:rPr>
          <w:color w:val="000000"/>
        </w:rPr>
        <w:t xml:space="preserve">), </w:t>
      </w:r>
      <w:r>
        <w:rPr>
          <w:i/>
          <w:color w:val="000000"/>
        </w:rPr>
        <w:t>sugary</w:t>
      </w:r>
      <w:proofErr w:type="gramStart"/>
      <w:r>
        <w:rPr>
          <w:i/>
          <w:color w:val="000000"/>
        </w:rPr>
        <w:t>1:sugary</w:t>
      </w:r>
      <w:proofErr w:type="gramEnd"/>
      <w:r>
        <w:rPr>
          <w:i/>
          <w:color w:val="000000"/>
        </w:rPr>
        <w:t xml:space="preserve"> enhancer1</w:t>
      </w:r>
      <w:r>
        <w:rPr>
          <w:color w:val="000000"/>
        </w:rPr>
        <w:t xml:space="preserve"> (</w:t>
      </w:r>
      <w:r>
        <w:rPr>
          <w:i/>
          <w:color w:val="000000"/>
        </w:rPr>
        <w:t>su1se1</w:t>
      </w:r>
      <w:r>
        <w:rPr>
          <w:color w:val="000000"/>
        </w:rPr>
        <w:t xml:space="preserve">), </w:t>
      </w:r>
      <w:r>
        <w:rPr>
          <w:i/>
          <w:color w:val="000000"/>
        </w:rPr>
        <w:t>shrunken2</w:t>
      </w:r>
      <w:r>
        <w:rPr>
          <w:color w:val="000000"/>
        </w:rPr>
        <w:t xml:space="preserve"> (</w:t>
      </w:r>
      <w:r>
        <w:rPr>
          <w:i/>
          <w:color w:val="000000"/>
        </w:rPr>
        <w:t>sh2</w:t>
      </w:r>
      <w:r>
        <w:rPr>
          <w:color w:val="000000"/>
        </w:rPr>
        <w:t xml:space="preserve">), </w:t>
      </w:r>
      <w:r>
        <w:rPr>
          <w:i/>
          <w:color w:val="000000"/>
        </w:rPr>
        <w:t>sugary1:shrunken2</w:t>
      </w:r>
      <w:r>
        <w:rPr>
          <w:color w:val="000000"/>
        </w:rPr>
        <w:t xml:space="preserve"> (</w:t>
      </w:r>
      <w:r>
        <w:rPr>
          <w:i/>
          <w:color w:val="000000"/>
        </w:rPr>
        <w:t>su1sh2</w:t>
      </w:r>
      <w:r>
        <w:rPr>
          <w:color w:val="000000"/>
        </w:rPr>
        <w:t xml:space="preserve">), </w:t>
      </w:r>
      <w:r>
        <w:rPr>
          <w:i/>
          <w:color w:val="000000"/>
        </w:rPr>
        <w:t>brittle2</w:t>
      </w:r>
      <w:r>
        <w:rPr>
          <w:color w:val="000000"/>
        </w:rPr>
        <w:t xml:space="preserve"> (</w:t>
      </w:r>
      <w:r>
        <w:rPr>
          <w:i/>
          <w:color w:val="000000"/>
        </w:rPr>
        <w:t>bt2</w:t>
      </w:r>
      <w:r>
        <w:rPr>
          <w:color w:val="000000"/>
        </w:rPr>
        <w:t xml:space="preserve">), and </w:t>
      </w:r>
      <w:proofErr w:type="spellStart"/>
      <w:r>
        <w:rPr>
          <w:i/>
          <w:color w:val="000000"/>
        </w:rPr>
        <w:t>amylose-</w:t>
      </w:r>
      <w:r>
        <w:rPr>
          <w:i/>
          <w:color w:val="000000"/>
        </w:rPr>
        <w:lastRenderedPageBreak/>
        <w:t>extender:dull:waxy</w:t>
      </w:r>
      <w:proofErr w:type="spellEnd"/>
      <w:r>
        <w:rPr>
          <w:color w:val="000000"/>
        </w:rPr>
        <w:t xml:space="preserve"> (</w:t>
      </w:r>
      <w:proofErr w:type="spellStart"/>
      <w:r>
        <w:rPr>
          <w:i/>
          <w:color w:val="000000"/>
        </w:rPr>
        <w:t>aeduwx</w:t>
      </w:r>
      <w:proofErr w:type="spellEnd"/>
      <w:r>
        <w:rPr>
          <w:color w:val="000000"/>
        </w:rPr>
        <w:t>). Also included in the experiment were 20 non-sweet corn inbred lines and four repeated check sweet corn inbred lines. The association panel was grown in an augmented incomplete block design and fresh kernel samples (harvested at ~400 growing degree days) were produced and processed as described previously (</w:t>
      </w:r>
      <w:proofErr w:type="spellStart"/>
      <w:r>
        <w:rPr>
          <w:color w:val="000000"/>
        </w:rPr>
        <w:t>Baseggio</w:t>
      </w:r>
      <w:proofErr w:type="spellEnd"/>
      <w:r>
        <w:rPr>
          <w:color w:val="000000"/>
        </w:rPr>
        <w:t xml:space="preserve"> et al., 2019). Not all plots had harvestable ears because some inbred lines had poor agronomic performance or matured too late. Ground kernel samples were shipped on dry ice to Michigan State University (East Lansing, MI) for extraction and quantification of carotenoids.</w:t>
      </w:r>
    </w:p>
    <w:p w14:paraId="07203110" w14:textId="77777777" w:rsidR="00B9311C" w:rsidRDefault="004D552A">
      <w:pPr>
        <w:keepNext/>
        <w:pBdr>
          <w:top w:val="nil"/>
          <w:left w:val="nil"/>
          <w:bottom w:val="nil"/>
          <w:right w:val="nil"/>
          <w:between w:val="nil"/>
        </w:pBdr>
        <w:spacing w:line="480" w:lineRule="auto"/>
        <w:rPr>
          <w:b/>
          <w:i/>
          <w:color w:val="000000"/>
        </w:rPr>
      </w:pPr>
      <w:r>
        <w:rPr>
          <w:b/>
          <w:i/>
          <w:color w:val="000000"/>
        </w:rPr>
        <w:t>Phenotypic Data Analysis</w:t>
      </w:r>
    </w:p>
    <w:p w14:paraId="7906E802" w14:textId="073FA052" w:rsidR="00B9311C" w:rsidRDefault="004D552A">
      <w:pPr>
        <w:pBdr>
          <w:top w:val="nil"/>
          <w:left w:val="nil"/>
          <w:bottom w:val="nil"/>
          <w:right w:val="nil"/>
          <w:between w:val="nil"/>
        </w:pBdr>
        <w:spacing w:line="480" w:lineRule="auto"/>
        <w:ind w:firstLine="720"/>
        <w:rPr>
          <w:color w:val="000000"/>
        </w:rPr>
      </w:pPr>
      <w:commentRangeStart w:id="58"/>
      <w:r>
        <w:rPr>
          <w:color w:val="000000"/>
        </w:rPr>
        <w:t xml:space="preserve">Carotenoids </w:t>
      </w:r>
      <w:commentRangeEnd w:id="58"/>
      <w:r w:rsidR="00B9051D">
        <w:rPr>
          <w:rStyle w:val="CommentReference"/>
        </w:rPr>
        <w:commentReference w:id="58"/>
      </w:r>
      <w:r>
        <w:rPr>
          <w:color w:val="000000"/>
        </w:rPr>
        <w:t>were extracted from each ground sample and quantified by high-performance liquid chromatography (HPLC) and fluorometry, with 1 mg mL</w:t>
      </w:r>
      <w:r>
        <w:rPr>
          <w:color w:val="000000"/>
          <w:vertAlign w:val="superscript"/>
        </w:rPr>
        <w:t>-1</w:t>
      </w:r>
      <w:r>
        <w:rPr>
          <w:color w:val="000000"/>
        </w:rPr>
        <w:t xml:space="preserve"> of β-apo-8'-carotenal as an internal recovery control as previously described (Owens et al., 2014). The seven carotenoid compounds measured in 859 kernel samples from 401 sweet corn, 19 dent, </w:t>
      </w:r>
      <w:ins w:id="59" w:author="Jenna Hershberger" w:date="2019-09-16T12:38:00Z">
        <w:r w:rsidR="00B9051D">
          <w:rPr>
            <w:color w:val="000000"/>
          </w:rPr>
          <w:t xml:space="preserve">and </w:t>
        </w:r>
      </w:ins>
      <w:r>
        <w:rPr>
          <w:color w:val="000000"/>
        </w:rPr>
        <w:t xml:space="preserve">4 check inbred lines were antheraxanthin, β-carotene, β-cryptoxanthin, lutein, violaxanthin, zeaxanthin, and </w:t>
      </w:r>
      <w:proofErr w:type="spellStart"/>
      <w:r>
        <w:rPr>
          <w:color w:val="000000"/>
        </w:rPr>
        <w:t>zeinoxanthin</w:t>
      </w:r>
      <w:proofErr w:type="spellEnd"/>
      <w:r>
        <w:rPr>
          <w:color w:val="000000"/>
        </w:rPr>
        <w:t xml:space="preserve"> in </w:t>
      </w:r>
      <w:proofErr w:type="spellStart"/>
      <w:r>
        <w:rPr>
          <w:color w:val="000000"/>
        </w:rPr>
        <w:t>μg</w:t>
      </w:r>
      <w:proofErr w:type="spellEnd"/>
      <w:r>
        <w:rPr>
          <w:color w:val="000000"/>
        </w:rPr>
        <w:t xml:space="preserve"> g</w:t>
      </w:r>
      <w:r>
        <w:rPr>
          <w:color w:val="000000"/>
          <w:vertAlign w:val="superscript"/>
        </w:rPr>
        <w:t>-1</w:t>
      </w:r>
      <w:r>
        <w:rPr>
          <w:color w:val="000000"/>
        </w:rPr>
        <w:t xml:space="preserve"> fresh kernel. Given the difficulties associated with identifying and measuring low-abun</w:t>
      </w:r>
      <w:commentRangeStart w:id="60"/>
      <w:r>
        <w:rPr>
          <w:color w:val="000000"/>
        </w:rPr>
        <w:t>dant</w:t>
      </w:r>
      <w:commentRangeEnd w:id="60"/>
      <w:r w:rsidR="00B9051D">
        <w:rPr>
          <w:rStyle w:val="CommentReference"/>
        </w:rPr>
        <w:commentReference w:id="60"/>
      </w:r>
      <w:r>
        <w:rPr>
          <w:color w:val="000000"/>
        </w:rPr>
        <w:t xml:space="preserve"> carotenoids, lycopene, α-carotene, δ-carotene, and other unidentified carotenes were summed to comprise the ‘other carotenes’ phenotype. Additionally, a series of 11 sums and ratios from Owens et al. (2014) were calculated with minor modifications as follows: </w:t>
      </w:r>
      <w:proofErr w:type="spellStart"/>
      <w:r>
        <w:rPr>
          <w:color w:val="000000"/>
        </w:rPr>
        <w:t>zeinoxanthin</w:t>
      </w:r>
      <w:proofErr w:type="spellEnd"/>
      <w:r>
        <w:rPr>
          <w:color w:val="000000"/>
        </w:rPr>
        <w:t>/lutein, β-cryptoxanthin/zeaxanthin, β-carotene/β-cryptoxanthin, β-carotene/(β-</w:t>
      </w:r>
      <w:proofErr w:type="spellStart"/>
      <w:r>
        <w:rPr>
          <w:color w:val="000000"/>
        </w:rPr>
        <w:t>cryptoxanthin+zeaxanthin</w:t>
      </w:r>
      <w:proofErr w:type="spellEnd"/>
      <w:r>
        <w:rPr>
          <w:color w:val="000000"/>
        </w:rPr>
        <w:t xml:space="preserve">), α-xanthophylls (sum of lutein and </w:t>
      </w:r>
      <w:proofErr w:type="spellStart"/>
      <w:r>
        <w:rPr>
          <w:color w:val="000000"/>
        </w:rPr>
        <w:t>zeinoxanthin</w:t>
      </w:r>
      <w:proofErr w:type="spellEnd"/>
      <w:r>
        <w:rPr>
          <w:color w:val="000000"/>
        </w:rPr>
        <w:t>), β-xanthophylls (sum of antheraxanthin, β-cryptoxanthin, violaxanthin, and zeaxanthin), β-xanthophylls/α-xanthophylls, total carotenes (sum of β-carotene and other carotenes), total xanthophylls (sum of α- and β-xanthophylls), total carotenes/total xanthophylls, and total carotenoids (sum of the seven carotenoid compounds and other carotenes).</w:t>
      </w:r>
    </w:p>
    <w:p w14:paraId="18FF9395" w14:textId="77777777" w:rsidR="00B9311C" w:rsidRDefault="004D552A">
      <w:pPr>
        <w:pBdr>
          <w:top w:val="nil"/>
          <w:left w:val="nil"/>
          <w:bottom w:val="nil"/>
          <w:right w:val="nil"/>
          <w:between w:val="nil"/>
        </w:pBdr>
        <w:spacing w:line="480" w:lineRule="auto"/>
        <w:ind w:left="-90" w:firstLine="810"/>
        <w:rPr>
          <w:color w:val="000000"/>
        </w:rPr>
      </w:pPr>
      <w:r>
        <w:rPr>
          <w:color w:val="000000"/>
        </w:rPr>
        <w:lastRenderedPageBreak/>
        <w:t xml:space="preserve">Sweet corn inbred lines homozygous for the recessive null allele of the </w:t>
      </w:r>
      <w:r>
        <w:rPr>
          <w:i/>
          <w:color w:val="000000"/>
        </w:rPr>
        <w:t>y1</w:t>
      </w:r>
      <w:r>
        <w:rPr>
          <w:color w:val="000000"/>
        </w:rPr>
        <w:t xml:space="preserve"> gene that encodes phytoene synthase 1 have carotenoids in the embryo but essentially none in </w:t>
      </w:r>
      <w:r>
        <w:t>the</w:t>
      </w:r>
      <w:r>
        <w:rPr>
          <w:color w:val="000000"/>
        </w:rPr>
        <w:t xml:space="preserve"> endosperm with a genetic background-dependent white to pale yellow color (Buckner, 1990). Given that, we identified and removed white/pale yellow endosperm lines that had a sample in at least one year with </w:t>
      </w:r>
      <w:commentRangeStart w:id="61"/>
      <w:r>
        <w:rPr>
          <w:color w:val="000000"/>
        </w:rPr>
        <w:t xml:space="preserve">very low levels </w:t>
      </w:r>
      <w:commentRangeEnd w:id="61"/>
      <w:r w:rsidR="00B9051D">
        <w:rPr>
          <w:rStyle w:val="CommentReference"/>
        </w:rPr>
        <w:commentReference w:id="61"/>
      </w:r>
      <w:r>
        <w:rPr>
          <w:color w:val="000000"/>
        </w:rPr>
        <w:t xml:space="preserve">of total carotenoids quantified by HPLC (total carotenoids: &lt; 5.57 </w:t>
      </w:r>
      <w:proofErr w:type="spellStart"/>
      <w:r>
        <w:rPr>
          <w:color w:val="000000"/>
        </w:rPr>
        <w:t>μg</w:t>
      </w:r>
      <w:proofErr w:type="spellEnd"/>
      <w:r>
        <w:rPr>
          <w:color w:val="000000"/>
        </w:rPr>
        <w:t xml:space="preserve"> g</w:t>
      </w:r>
      <w:r>
        <w:rPr>
          <w:color w:val="000000"/>
          <w:vertAlign w:val="superscript"/>
        </w:rPr>
        <w:t>-1</w:t>
      </w:r>
      <w:r>
        <w:rPr>
          <w:color w:val="000000"/>
        </w:rPr>
        <w:t xml:space="preserve">, 2014; &lt; 5.98 </w:t>
      </w:r>
      <w:proofErr w:type="spellStart"/>
      <w:r>
        <w:rPr>
          <w:color w:val="000000"/>
        </w:rPr>
        <w:t>μg</w:t>
      </w:r>
      <w:proofErr w:type="spellEnd"/>
      <w:r>
        <w:rPr>
          <w:color w:val="000000"/>
        </w:rPr>
        <w:t xml:space="preserve"> g</w:t>
      </w:r>
      <w:r>
        <w:rPr>
          <w:color w:val="000000"/>
          <w:vertAlign w:val="superscript"/>
        </w:rPr>
        <w:t>-1</w:t>
      </w:r>
      <w:r>
        <w:rPr>
          <w:color w:val="000000"/>
        </w:rPr>
        <w:t xml:space="preserve">, 2015) and simultaneously confirmed with visual scoring of kernel color by one person (Matheus </w:t>
      </w:r>
      <w:proofErr w:type="spellStart"/>
      <w:r>
        <w:rPr>
          <w:color w:val="000000"/>
        </w:rPr>
        <w:t>Baseggio</w:t>
      </w:r>
      <w:proofErr w:type="spellEnd"/>
      <w:r>
        <w:rPr>
          <w:color w:val="000000"/>
        </w:rPr>
        <w:t>).</w:t>
      </w:r>
      <w:r>
        <w:t xml:space="preserve"> The visual scoring was based on images of two immature ears per plot on the 1KK green background (</w:t>
      </w:r>
      <w:commentRangeStart w:id="62"/>
      <w:r>
        <w:t>https://wheatgenetics.org/download/category/21–1kk</w:t>
      </w:r>
      <w:commentRangeEnd w:id="62"/>
      <w:r w:rsidR="00B9051D">
        <w:rPr>
          <w:rStyle w:val="CommentReference"/>
        </w:rPr>
        <w:commentReference w:id="62"/>
      </w:r>
      <w:r>
        <w:t xml:space="preserve">) collected with a hand-held digital camera (Sony DSC-W730, Sony Corporation, Tokyo, Japan) in 2015. </w:t>
      </w:r>
      <w:r>
        <w:rPr>
          <w:color w:val="000000"/>
        </w:rPr>
        <w:t xml:space="preserve">This was done to completely control for the very strong genetic signal at </w:t>
      </w:r>
      <w:r>
        <w:rPr>
          <w:i/>
          <w:color w:val="000000"/>
        </w:rPr>
        <w:t>y1</w:t>
      </w:r>
      <w:r>
        <w:rPr>
          <w:color w:val="000000"/>
        </w:rPr>
        <w:t xml:space="preserve"> associated with the Mendelian inherited presence (yellow/orange kernel color) vs. absence (white kernel color) of endosperm carotenoids (Owens et al., 2014) and allow for the exclusive study of quantitative variation for carotenoid levels. As a result, 345 sweet corn (</w:t>
      </w:r>
      <w:r>
        <w:rPr>
          <w:i/>
          <w:color w:val="000000"/>
        </w:rPr>
        <w:t>n</w:t>
      </w:r>
      <w:r>
        <w:rPr>
          <w:color w:val="000000"/>
        </w:rPr>
        <w:t>=322), dent (</w:t>
      </w:r>
      <w:r>
        <w:rPr>
          <w:i/>
          <w:color w:val="000000"/>
        </w:rPr>
        <w:t>n</w:t>
      </w:r>
      <w:r>
        <w:rPr>
          <w:color w:val="000000"/>
        </w:rPr>
        <w:t>=19), and check (</w:t>
      </w:r>
      <w:r>
        <w:rPr>
          <w:i/>
          <w:color w:val="000000"/>
        </w:rPr>
        <w:t>n</w:t>
      </w:r>
      <w:r>
        <w:rPr>
          <w:color w:val="000000"/>
        </w:rPr>
        <w:t>=4) inbred lines with a range from light to dark yellow endosperm color remained.</w:t>
      </w:r>
    </w:p>
    <w:p w14:paraId="1FCD828A" w14:textId="77777777" w:rsidR="00B9311C" w:rsidRDefault="004D552A">
      <w:pPr>
        <w:pBdr>
          <w:top w:val="nil"/>
          <w:left w:val="nil"/>
          <w:bottom w:val="nil"/>
          <w:right w:val="nil"/>
          <w:between w:val="nil"/>
        </w:pBdr>
        <w:spacing w:line="480" w:lineRule="auto"/>
        <w:ind w:left="-90" w:firstLine="810"/>
        <w:rPr>
          <w:color w:val="000000"/>
        </w:rPr>
      </w:pPr>
      <w:r>
        <w:rPr>
          <w:color w:val="000000"/>
        </w:rPr>
        <w:t xml:space="preserve">The levels of </w:t>
      </w:r>
      <w:proofErr w:type="spellStart"/>
      <w:r>
        <w:rPr>
          <w:color w:val="000000"/>
        </w:rPr>
        <w:t>zeinoxanthin</w:t>
      </w:r>
      <w:proofErr w:type="spellEnd"/>
      <w:r>
        <w:rPr>
          <w:color w:val="000000"/>
        </w:rPr>
        <w:t xml:space="preserve"> and compounds comprising ‘other carotenes’ were below the lower limit of detection for HPLC in two and 27 samples, respectively. Consequently, the values for these samples were approximated within each year by uniform random variables ranging from zero to the minimum detected value for a given carotenoid phenotype similar to as described by Owens et al. (2014). The imputation of missing data with this approach allowed for a maximal sample size to be used in the quantitative analysis of these two phenotypes.</w:t>
      </w:r>
    </w:p>
    <w:p w14:paraId="2A159F95" w14:textId="46816B3F" w:rsidR="00B9311C" w:rsidRDefault="004D552A">
      <w:pPr>
        <w:pBdr>
          <w:top w:val="nil"/>
          <w:left w:val="nil"/>
          <w:bottom w:val="nil"/>
          <w:right w:val="nil"/>
          <w:between w:val="nil"/>
        </w:pBdr>
        <w:spacing w:line="480" w:lineRule="auto"/>
        <w:ind w:left="-90" w:firstLine="810"/>
        <w:rPr>
          <w:color w:val="000000"/>
        </w:rPr>
      </w:pPr>
      <w:r>
        <w:rPr>
          <w:color w:val="000000"/>
        </w:rPr>
        <w:t xml:space="preserve">The raw HPLC data of the 19 carotenoid phenotypes from the 345 inbred lines were assessed for normality and screened for significant outliers following the method of </w:t>
      </w:r>
      <w:proofErr w:type="spellStart"/>
      <w:r>
        <w:rPr>
          <w:color w:val="000000"/>
        </w:rPr>
        <w:t>Baseggio</w:t>
      </w:r>
      <w:proofErr w:type="spellEnd"/>
      <w:r>
        <w:rPr>
          <w:color w:val="000000"/>
        </w:rPr>
        <w:t xml:space="preserve"> et </w:t>
      </w:r>
      <w:r>
        <w:rPr>
          <w:color w:val="000000"/>
        </w:rPr>
        <w:lastRenderedPageBreak/>
        <w:t>al. (2019). Briefly, the Box-Cox power transformation (Box and Cox, 1964) implemented with the “</w:t>
      </w:r>
      <w:proofErr w:type="spellStart"/>
      <w:r>
        <w:rPr>
          <w:color w:val="000000"/>
        </w:rPr>
        <w:t>boxcox</w:t>
      </w:r>
      <w:commentRangeStart w:id="63"/>
      <w:proofErr w:type="spellEnd"/>
      <w:r>
        <w:rPr>
          <w:color w:val="000000"/>
        </w:rPr>
        <w:t>”</w:t>
      </w:r>
      <w:commentRangeEnd w:id="63"/>
      <w:r w:rsidR="00BC1B1E">
        <w:rPr>
          <w:rStyle w:val="CommentReference"/>
        </w:rPr>
        <w:commentReference w:id="63"/>
      </w:r>
      <w:r>
        <w:rPr>
          <w:color w:val="000000"/>
        </w:rPr>
        <w:t xml:space="preserve"> function from the MASS package in R version 3.2.3 (R Core Team, 2015) was used with a simple linear model including genotype, year, set within year, block within set within year, and HPLC autosampler plate within year as fixed effects to select an optimal convenient lambda for each phenotype (Supplemental Table S1). Next, the full mixed linear model 1 of </w:t>
      </w:r>
      <w:proofErr w:type="spellStart"/>
      <w:r>
        <w:rPr>
          <w:color w:val="000000"/>
        </w:rPr>
        <w:t>Baseggio</w:t>
      </w:r>
      <w:proofErr w:type="spellEnd"/>
      <w:r>
        <w:rPr>
          <w:color w:val="000000"/>
        </w:rPr>
        <w:t xml:space="preserve"> et al. (2019) that estimated genetic effects separately from field design effects was fitted for each transformed phenotype in </w:t>
      </w:r>
      <w:proofErr w:type="spellStart"/>
      <w:r>
        <w:rPr>
          <w:color w:val="000000"/>
        </w:rPr>
        <w:t>ASReml</w:t>
      </w:r>
      <w:proofErr w:type="spellEnd"/>
      <w:r>
        <w:rPr>
          <w:color w:val="000000"/>
        </w:rPr>
        <w:t>-R version 3.0 (Gilmour et al., 2009). The fitted full model included the following terms: grand mean, check, year, set within year, block within set within year, genotype (non</w:t>
      </w:r>
      <w:ins w:id="64" w:author="Jenna Hershberger" w:date="2019-09-16T15:05:00Z">
        <w:r w:rsidR="00BC68AF">
          <w:rPr>
            <w:color w:val="000000"/>
          </w:rPr>
          <w:t>-</w:t>
        </w:r>
      </w:ins>
      <w:r>
        <w:rPr>
          <w:color w:val="000000"/>
        </w:rPr>
        <w:t>check line), interaction between genotype and year, HPLC autosampler plate within year, plot grid row within year, plot grid column within year, and residual error following a normal distribution with mean zero and variance σ</w:t>
      </w:r>
      <w:r>
        <w:rPr>
          <w:color w:val="000000"/>
          <w:vertAlign w:val="superscript"/>
        </w:rPr>
        <w:t>2</w:t>
      </w:r>
      <w:r>
        <w:rPr>
          <w:color w:val="000000"/>
        </w:rPr>
        <w:t>. All terms were modeled as random effects except for the grand mean and check term. For each phenotype, detected outliers were excluded based on the Studentized deleted residuals (</w:t>
      </w:r>
      <w:proofErr w:type="spellStart"/>
      <w:r>
        <w:rPr>
          <w:color w:val="000000"/>
        </w:rPr>
        <w:t>Neter</w:t>
      </w:r>
      <w:proofErr w:type="spellEnd"/>
      <w:r>
        <w:rPr>
          <w:color w:val="000000"/>
        </w:rPr>
        <w:t xml:space="preserve"> et al., 1996) generated from the fitted mixed linear model.</w:t>
      </w:r>
    </w:p>
    <w:p w14:paraId="1A97DA7E" w14:textId="6DFC3603" w:rsidR="00B9311C" w:rsidRDefault="004D552A">
      <w:pPr>
        <w:pBdr>
          <w:top w:val="nil"/>
          <w:left w:val="nil"/>
          <w:bottom w:val="nil"/>
          <w:right w:val="nil"/>
          <w:between w:val="nil"/>
        </w:pBdr>
        <w:spacing w:line="480" w:lineRule="auto"/>
        <w:ind w:firstLine="720"/>
        <w:rPr>
          <w:color w:val="000000"/>
        </w:rPr>
      </w:pPr>
      <w:r>
        <w:rPr>
          <w:color w:val="000000"/>
        </w:rPr>
        <w:t xml:space="preserve">An iterative mixed linear model fitting procedure was performed with the full model described above in </w:t>
      </w:r>
      <w:proofErr w:type="spellStart"/>
      <w:r>
        <w:rPr>
          <w:color w:val="000000"/>
        </w:rPr>
        <w:t>ASReml</w:t>
      </w:r>
      <w:proofErr w:type="spellEnd"/>
      <w:r>
        <w:rPr>
          <w:color w:val="000000"/>
        </w:rPr>
        <w:t>-R version 3.0 (Gilmour et al., 2009) on each transformed, outlier</w:t>
      </w:r>
      <w:ins w:id="65" w:author="Jenna Hershberger" w:date="2019-09-16T15:09:00Z">
        <w:r w:rsidR="00BC68AF">
          <w:rPr>
            <w:color w:val="000000"/>
          </w:rPr>
          <w:t>-</w:t>
        </w:r>
      </w:ins>
      <w:del w:id="66" w:author="Jenna Hershberger" w:date="2019-09-16T15:09:00Z">
        <w:r w:rsidDel="00BC68AF">
          <w:rPr>
            <w:color w:val="000000"/>
          </w:rPr>
          <w:delText xml:space="preserve"> </w:delText>
        </w:r>
      </w:del>
      <w:r>
        <w:rPr>
          <w:color w:val="000000"/>
        </w:rPr>
        <w:t>screened phenotype as described previously (</w:t>
      </w:r>
      <w:proofErr w:type="spellStart"/>
      <w:r>
        <w:rPr>
          <w:color w:val="000000"/>
        </w:rPr>
        <w:t>Baseggio</w:t>
      </w:r>
      <w:proofErr w:type="spellEnd"/>
      <w:r>
        <w:rPr>
          <w:color w:val="000000"/>
        </w:rPr>
        <w:t xml:space="preserve"> et al., 2019). Briefly, terms fitted as random effects were tested with likelihood ratio tests (</w:t>
      </w:r>
      <w:proofErr w:type="spellStart"/>
      <w:r>
        <w:rPr>
          <w:color w:val="000000"/>
        </w:rPr>
        <w:t>Littell</w:t>
      </w:r>
      <w:proofErr w:type="spellEnd"/>
      <w:r>
        <w:rPr>
          <w:color w:val="000000"/>
        </w:rPr>
        <w:t xml:space="preserve"> et al., 2006), and those not significant at α = 0.05 were removed from the model. This resulted in the selection of a final, best fitted model for each phenotype that was then used to generate a best linear unbiased predictor (BLUP) for each genotype. In total, 322 sweet corn inbred lines had BLUPs for at least one of the 19 carotenoid phenotypes, but six inbred lines known to </w:t>
      </w:r>
      <w:commentRangeStart w:id="67"/>
      <w:r>
        <w:rPr>
          <w:color w:val="000000"/>
        </w:rPr>
        <w:t xml:space="preserve">possess </w:t>
      </w:r>
      <w:proofErr w:type="spellStart"/>
      <w:r>
        <w:rPr>
          <w:i/>
          <w:color w:val="000000"/>
        </w:rPr>
        <w:t>aeduwx</w:t>
      </w:r>
      <w:proofErr w:type="spellEnd"/>
      <w:r>
        <w:rPr>
          <w:color w:val="000000"/>
        </w:rPr>
        <w:t xml:space="preserve"> or </w:t>
      </w:r>
      <w:r>
        <w:rPr>
          <w:i/>
          <w:color w:val="000000"/>
        </w:rPr>
        <w:t>bt2</w:t>
      </w:r>
      <w:r>
        <w:rPr>
          <w:color w:val="000000"/>
        </w:rPr>
        <w:t xml:space="preserve"> wer</w:t>
      </w:r>
      <w:commentRangeEnd w:id="67"/>
      <w:r w:rsidR="00BC1B1E">
        <w:rPr>
          <w:rStyle w:val="CommentReference"/>
        </w:rPr>
        <w:commentReference w:id="67"/>
      </w:r>
      <w:r>
        <w:rPr>
          <w:color w:val="000000"/>
        </w:rPr>
        <w:t xml:space="preserve">e </w:t>
      </w:r>
      <w:r>
        <w:rPr>
          <w:color w:val="000000"/>
        </w:rPr>
        <w:lastRenderedPageBreak/>
        <w:t>removed, resulting in a data set of 316 inbred lines having endosperm mutations (</w:t>
      </w:r>
      <w:r>
        <w:rPr>
          <w:i/>
          <w:color w:val="000000"/>
        </w:rPr>
        <w:t>su1</w:t>
      </w:r>
      <w:r>
        <w:rPr>
          <w:color w:val="000000"/>
        </w:rPr>
        <w:t xml:space="preserve">, </w:t>
      </w:r>
      <w:r>
        <w:rPr>
          <w:i/>
          <w:color w:val="000000"/>
        </w:rPr>
        <w:t>su1se1</w:t>
      </w:r>
      <w:r>
        <w:rPr>
          <w:color w:val="000000"/>
        </w:rPr>
        <w:t xml:space="preserve">, </w:t>
      </w:r>
      <w:r>
        <w:rPr>
          <w:i/>
          <w:color w:val="000000"/>
        </w:rPr>
        <w:t>sh2</w:t>
      </w:r>
      <w:r>
        <w:rPr>
          <w:color w:val="000000"/>
        </w:rPr>
        <w:t xml:space="preserve">, and </w:t>
      </w:r>
      <w:r>
        <w:rPr>
          <w:i/>
          <w:color w:val="000000"/>
        </w:rPr>
        <w:t>su1sh2</w:t>
      </w:r>
      <w:r>
        <w:rPr>
          <w:color w:val="000000"/>
        </w:rPr>
        <w:t>) occurring at a higher frequency in the association panel.</w:t>
      </w:r>
    </w:p>
    <w:p w14:paraId="4EA5D290" w14:textId="7578F00E" w:rsidR="00B9311C" w:rsidRDefault="004D552A">
      <w:pPr>
        <w:pBdr>
          <w:top w:val="nil"/>
          <w:left w:val="nil"/>
          <w:bottom w:val="nil"/>
          <w:right w:val="nil"/>
          <w:between w:val="nil"/>
        </w:pBdr>
        <w:spacing w:line="480" w:lineRule="auto"/>
        <w:ind w:firstLine="720"/>
        <w:rPr>
          <w:color w:val="000000"/>
        </w:rPr>
      </w:pPr>
      <w:r>
        <w:rPr>
          <w:color w:val="000000"/>
        </w:rPr>
        <w:t>Heritability (</w:t>
      </w:r>
      <w:r>
        <w:rPr>
          <w:i/>
          <w:color w:val="000000"/>
        </w:rPr>
        <w:t>ĥ</w:t>
      </w:r>
      <w:r>
        <w:rPr>
          <w:i/>
          <w:color w:val="000000"/>
          <w:vertAlign w:val="subscript"/>
        </w:rPr>
        <w:t>l</w:t>
      </w:r>
      <w:r>
        <w:rPr>
          <w:color w:val="000000"/>
          <w:vertAlign w:val="superscript"/>
        </w:rPr>
        <w:t>2</w:t>
      </w:r>
      <w:r>
        <w:rPr>
          <w:color w:val="000000"/>
        </w:rPr>
        <w:t>) on a line-mean basis (Holland et al., 2003; Hung et al., 2012) was estimated using the variance components from the best fitted model, and standard errors of the estimates were calculated using the delta method (Lynch and Walsh, 1998; Holland et al., 2003). For each pairwise comparison of phenotypes, Pearson’s correlation coefficient (</w:t>
      </w:r>
      <w:r>
        <w:rPr>
          <w:i/>
          <w:color w:val="000000"/>
        </w:rPr>
        <w:t>r</w:t>
      </w:r>
      <w:r>
        <w:rPr>
          <w:color w:val="000000"/>
        </w:rPr>
        <w:t xml:space="preserve">) was used to assess the strength of association (α = 0.05) between </w:t>
      </w:r>
      <w:proofErr w:type="gramStart"/>
      <w:r>
        <w:rPr>
          <w:color w:val="000000"/>
        </w:rPr>
        <w:t>back-transformed</w:t>
      </w:r>
      <w:proofErr w:type="gramEnd"/>
      <w:r>
        <w:rPr>
          <w:color w:val="000000"/>
        </w:rPr>
        <w:t xml:space="preserve"> BLUP </w:t>
      </w:r>
      <w:ins w:id="68" w:author="Jenna Hershberger" w:date="2019-09-16T15:11:00Z">
        <w:r w:rsidR="00BC1B1E">
          <w:rPr>
            <w:color w:val="000000"/>
          </w:rPr>
          <w:t xml:space="preserve">values </w:t>
        </w:r>
      </w:ins>
      <w:r>
        <w:rPr>
          <w:color w:val="000000"/>
        </w:rPr>
        <w:t>(Supplemental Table S2)</w:t>
      </w:r>
      <w:del w:id="69" w:author="Jenna Hershberger" w:date="2019-09-16T15:11:00Z">
        <w:r w:rsidDel="00BC1B1E">
          <w:rPr>
            <w:color w:val="000000"/>
          </w:rPr>
          <w:delText xml:space="preserve"> values</w:delText>
        </w:r>
      </w:del>
      <w:r>
        <w:rPr>
          <w:color w:val="000000"/>
        </w:rPr>
        <w:t xml:space="preserve"> using the </w:t>
      </w:r>
      <w:commentRangeStart w:id="70"/>
      <w:r>
        <w:rPr>
          <w:color w:val="000000"/>
        </w:rPr>
        <w:t>‘</w:t>
      </w:r>
      <w:proofErr w:type="spellStart"/>
      <w:r>
        <w:rPr>
          <w:color w:val="000000"/>
        </w:rPr>
        <w:t>cor.test</w:t>
      </w:r>
      <w:proofErr w:type="spellEnd"/>
      <w:r>
        <w:rPr>
          <w:color w:val="000000"/>
        </w:rPr>
        <w:t xml:space="preserve">’ </w:t>
      </w:r>
      <w:commentRangeEnd w:id="70"/>
      <w:r w:rsidR="00BC1B1E">
        <w:rPr>
          <w:rStyle w:val="CommentReference"/>
        </w:rPr>
        <w:commentReference w:id="70"/>
      </w:r>
      <w:r>
        <w:rPr>
          <w:color w:val="000000"/>
        </w:rPr>
        <w:t>function in R.</w:t>
      </w:r>
    </w:p>
    <w:p w14:paraId="4A8BC065" w14:textId="77777777" w:rsidR="00B9311C" w:rsidRDefault="004D552A">
      <w:pPr>
        <w:keepNext/>
        <w:pBdr>
          <w:top w:val="nil"/>
          <w:left w:val="nil"/>
          <w:bottom w:val="nil"/>
          <w:right w:val="nil"/>
          <w:between w:val="nil"/>
        </w:pBdr>
        <w:spacing w:line="480" w:lineRule="auto"/>
        <w:rPr>
          <w:b/>
          <w:i/>
          <w:color w:val="000000"/>
        </w:rPr>
      </w:pPr>
      <w:r>
        <w:rPr>
          <w:b/>
          <w:i/>
          <w:color w:val="000000"/>
        </w:rPr>
        <w:t>DNA Extraction, Sequencing, and Genotyping</w:t>
      </w:r>
    </w:p>
    <w:p w14:paraId="6E60B39D" w14:textId="3DF8902F" w:rsidR="00B9311C" w:rsidRDefault="004D552A">
      <w:pPr>
        <w:pBdr>
          <w:top w:val="nil"/>
          <w:left w:val="nil"/>
          <w:bottom w:val="nil"/>
          <w:right w:val="nil"/>
          <w:between w:val="nil"/>
        </w:pBdr>
        <w:spacing w:line="480" w:lineRule="auto"/>
        <w:ind w:firstLine="720"/>
        <w:rPr>
          <w:color w:val="000000"/>
        </w:rPr>
      </w:pPr>
      <w:r>
        <w:rPr>
          <w:color w:val="000000"/>
        </w:rPr>
        <w:t xml:space="preserve">Of the </w:t>
      </w:r>
      <w:commentRangeStart w:id="71"/>
      <w:r>
        <w:rPr>
          <w:color w:val="000000"/>
        </w:rPr>
        <w:t>retained</w:t>
      </w:r>
      <w:commentRangeEnd w:id="71"/>
      <w:r w:rsidR="00BC1B1E">
        <w:rPr>
          <w:rStyle w:val="CommentReference"/>
        </w:rPr>
        <w:commentReference w:id="71"/>
      </w:r>
      <w:r>
        <w:rPr>
          <w:color w:val="000000"/>
        </w:rPr>
        <w:t xml:space="preserve"> 316 sweet corn inbred lines with BLUPs, 293 had available raw genotyping-by-sequencing (GBS) data that were generated as described previously (</w:t>
      </w:r>
      <w:proofErr w:type="spellStart"/>
      <w:r>
        <w:rPr>
          <w:color w:val="000000"/>
        </w:rPr>
        <w:t>Baseggio</w:t>
      </w:r>
      <w:proofErr w:type="spellEnd"/>
      <w:r>
        <w:rPr>
          <w:color w:val="000000"/>
        </w:rPr>
        <w:t xml:space="preserve"> et al., 2019). In brief, the GBS procedure of </w:t>
      </w:r>
      <w:proofErr w:type="spellStart"/>
      <w:r>
        <w:rPr>
          <w:color w:val="000000"/>
        </w:rPr>
        <w:t>Elshire</w:t>
      </w:r>
      <w:proofErr w:type="spellEnd"/>
      <w:r>
        <w:rPr>
          <w:color w:val="000000"/>
        </w:rPr>
        <w:t xml:space="preserve"> et al. (2011) with </w:t>
      </w:r>
      <w:proofErr w:type="spellStart"/>
      <w:r>
        <w:rPr>
          <w:i/>
          <w:color w:val="000000"/>
        </w:rPr>
        <w:t>Ape</w:t>
      </w:r>
      <w:r>
        <w:rPr>
          <w:color w:val="000000"/>
        </w:rPr>
        <w:t>KI</w:t>
      </w:r>
      <w:proofErr w:type="spellEnd"/>
      <w:r>
        <w:rPr>
          <w:color w:val="000000"/>
        </w:rPr>
        <w:t xml:space="preserve"> was used to construct multiplexed libraries that were sequenced on a</w:t>
      </w:r>
      <w:del w:id="72" w:author="Jenna Hershberger" w:date="2019-09-16T15:13:00Z">
        <w:r w:rsidDel="00BC1B1E">
          <w:rPr>
            <w:color w:val="000000"/>
          </w:rPr>
          <w:delText>n</w:delText>
        </w:r>
      </w:del>
      <w:r>
        <w:rPr>
          <w:color w:val="000000"/>
        </w:rPr>
        <w:t xml:space="preserve"> </w:t>
      </w:r>
      <w:proofErr w:type="spellStart"/>
      <w:r>
        <w:rPr>
          <w:color w:val="000000"/>
        </w:rPr>
        <w:t>NextSeq</w:t>
      </w:r>
      <w:proofErr w:type="spellEnd"/>
      <w:r>
        <w:rPr>
          <w:color w:val="000000"/>
        </w:rPr>
        <w:t xml:space="preserve"> 500 or Illumina </w:t>
      </w:r>
      <w:proofErr w:type="spellStart"/>
      <w:r>
        <w:rPr>
          <w:color w:val="000000"/>
        </w:rPr>
        <w:t>HiSeq</w:t>
      </w:r>
      <w:proofErr w:type="spellEnd"/>
      <w:r>
        <w:rPr>
          <w:color w:val="000000"/>
        </w:rPr>
        <w:t xml:space="preserve"> 2500 (Illumina Incorporated, San Diego, CA, USA) at the Cornell Biotechnology Resource Center (Cornell University, Ithaca, NY, USA). All raw GBS sequencing data are available from the National Center of Biotechnology Information Sequence Read Archive under accession</w:t>
      </w:r>
      <w:del w:id="73" w:author="Jenna Hershberger" w:date="2019-09-16T15:15:00Z">
        <w:r w:rsidDel="00BC1B1E">
          <w:rPr>
            <w:color w:val="000000"/>
          </w:rPr>
          <w:delText xml:space="preserve"> number</w:delText>
        </w:r>
      </w:del>
      <w:r>
        <w:rPr>
          <w:color w:val="000000"/>
        </w:rPr>
        <w:t xml:space="preserve"> SRP154923 and in </w:t>
      </w:r>
      <w:proofErr w:type="spellStart"/>
      <w:r>
        <w:rPr>
          <w:color w:val="000000"/>
        </w:rPr>
        <w:t>BioProject</w:t>
      </w:r>
      <w:proofErr w:type="spellEnd"/>
      <w:r>
        <w:rPr>
          <w:color w:val="000000"/>
        </w:rPr>
        <w:t xml:space="preserve"> under accession PRJNA482446.</w:t>
      </w:r>
    </w:p>
    <w:p w14:paraId="0ED76E79" w14:textId="7A723085" w:rsidR="00B9311C" w:rsidRDefault="004D552A">
      <w:pPr>
        <w:pBdr>
          <w:top w:val="nil"/>
          <w:left w:val="nil"/>
          <w:bottom w:val="nil"/>
          <w:right w:val="nil"/>
          <w:between w:val="nil"/>
        </w:pBdr>
        <w:spacing w:line="480" w:lineRule="auto"/>
        <w:ind w:firstLine="720"/>
        <w:rPr>
          <w:color w:val="000000"/>
        </w:rPr>
      </w:pPr>
      <w:r>
        <w:rPr>
          <w:color w:val="000000"/>
        </w:rPr>
        <w:t xml:space="preserve">The construction of the SNP marker data set for the quantitative genetic analysis of the carotenoid phenotypes followed that of </w:t>
      </w:r>
      <w:proofErr w:type="spellStart"/>
      <w:r>
        <w:rPr>
          <w:color w:val="000000"/>
        </w:rPr>
        <w:t>Baseggio</w:t>
      </w:r>
      <w:proofErr w:type="spellEnd"/>
      <w:r>
        <w:rPr>
          <w:color w:val="000000"/>
        </w:rPr>
        <w:t xml:space="preserve"> et al. (2019) with minor modifications. </w:t>
      </w:r>
      <w:commentRangeStart w:id="74"/>
      <w:r>
        <w:rPr>
          <w:color w:val="000000"/>
        </w:rPr>
        <w:t>Briefly</w:t>
      </w:r>
      <w:commentRangeEnd w:id="74"/>
      <w:r w:rsidR="00BC1B1E">
        <w:rPr>
          <w:rStyle w:val="CommentReference"/>
        </w:rPr>
        <w:commentReference w:id="74"/>
      </w:r>
      <w:r>
        <w:rPr>
          <w:color w:val="000000"/>
        </w:rPr>
        <w:t xml:space="preserve">, the genotypes of single-nucleotide polymorphisms (SNPs) at 955,690 high confidence loci were called based on the raw GBS sequencing data using the production pipeline in TASSEL 5 GBSv1 with the ZeaGBSv2.7 Production </w:t>
      </w:r>
      <w:proofErr w:type="spellStart"/>
      <w:r>
        <w:rPr>
          <w:color w:val="000000"/>
        </w:rPr>
        <w:t>TagsOnPhysicalMap</w:t>
      </w:r>
      <w:proofErr w:type="spellEnd"/>
      <w:r>
        <w:rPr>
          <w:color w:val="000000"/>
        </w:rPr>
        <w:t xml:space="preserve"> file (available at panzea.org, accessed 19 Nov 2018) in B73 RefGen_v2 coordinates (</w:t>
      </w:r>
      <w:proofErr w:type="spellStart"/>
      <w:r>
        <w:rPr>
          <w:color w:val="000000"/>
        </w:rPr>
        <w:t>Glaubitz</w:t>
      </w:r>
      <w:proofErr w:type="spellEnd"/>
      <w:r>
        <w:rPr>
          <w:color w:val="000000"/>
        </w:rPr>
        <w:t xml:space="preserve"> et al., 2014). To increase the </w:t>
      </w:r>
      <w:r>
        <w:rPr>
          <w:color w:val="000000"/>
        </w:rPr>
        <w:lastRenderedPageBreak/>
        <w:t xml:space="preserve">number of lines with both SNP marker and carotenoid data, we merged raw unimputed SNP genotype calls for an additional 16 sweet corn inbred lines from </w:t>
      </w:r>
      <w:proofErr w:type="spellStart"/>
      <w:r>
        <w:rPr>
          <w:color w:val="000000"/>
        </w:rPr>
        <w:t>Romay</w:t>
      </w:r>
      <w:proofErr w:type="spellEnd"/>
      <w:r>
        <w:rPr>
          <w:color w:val="000000"/>
        </w:rPr>
        <w:t xml:space="preserve"> et al. (2013) (ZeaGBSv27_publicSamples_rawGenos_AGPv2-150114.h5, available at panzea.org, accessed 19 Nov 2018) with those from this study prior to any SNP filtering steps. Initial filtering on the combined raw unimputed SNP data from the 309 inbred lines consisted of removing SNPs having a minor allele observed in only one line (singletons and doubletons) and retaining</w:t>
      </w:r>
      <w:ins w:id="75" w:author="Jenna Hershberger" w:date="2019-09-16T15:18:00Z">
        <w:r w:rsidR="00BC1B1E">
          <w:rPr>
            <w:color w:val="000000"/>
          </w:rPr>
          <w:t xml:space="preserve"> only </w:t>
        </w:r>
      </w:ins>
      <w:del w:id="76" w:author="Jenna Hershberger" w:date="2019-09-16T15:18:00Z">
        <w:r w:rsidDel="00BC1B1E">
          <w:rPr>
            <w:color w:val="000000"/>
          </w:rPr>
          <w:delText xml:space="preserve"> </w:delText>
        </w:r>
      </w:del>
      <w:r>
        <w:rPr>
          <w:color w:val="000000"/>
        </w:rPr>
        <w:t xml:space="preserve">biallelic SNPs with a call rate greater than 10%. Additionally, heterozygous genotype calls with an allele balance score (lowest allele read depth/total read depth) less than 0.3 or greater than 0.7 were set to missing. When two or more samples per line were available, the SNP genotype calls from replicated samples were merged if the identical-by-state (IBS) values from all sample pairwise comparisons exceeded 0.99 as in </w:t>
      </w:r>
      <w:proofErr w:type="spellStart"/>
      <w:r>
        <w:rPr>
          <w:color w:val="000000"/>
        </w:rPr>
        <w:t>Romay</w:t>
      </w:r>
      <w:proofErr w:type="spellEnd"/>
      <w:r>
        <w:rPr>
          <w:color w:val="000000"/>
        </w:rPr>
        <w:t xml:space="preserve"> et al. (2013), and SNP genotypes were set to missing if discordant between replicated samples. If replicated samples had IBS values below this conservative threshold, the sample with the highest call rate was selected to represent the inbred line.</w:t>
      </w:r>
    </w:p>
    <w:p w14:paraId="79B5C2BD"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    The near complete imputation of missing SNP genotypes was performed using FILLIN (Swarts et al., 2014) with an available set of maize haplotype donors having a window size of 4 kb (available at panzea.org, accessed 19 Nov 2018). Given that the imputation method is unable to impute all missing genotypes (Swarts et al., 2014), additional filtering was needed </w:t>
      </w:r>
      <w:r>
        <w:t>for</w:t>
      </w:r>
      <w:r>
        <w:rPr>
          <w:color w:val="000000"/>
        </w:rPr>
        <w:t xml:space="preserve"> the remaining missing data. Even after imputation, a</w:t>
      </w:r>
      <w:r>
        <w:t xml:space="preserve"> single</w:t>
      </w:r>
      <w:r>
        <w:rPr>
          <w:color w:val="000000"/>
        </w:rPr>
        <w:t xml:space="preserve"> inbred line still had a SNP call rate less than 40%, thus it was excluded from further analysis. In </w:t>
      </w:r>
      <w:commentRangeStart w:id="77"/>
      <w:r>
        <w:rPr>
          <w:color w:val="000000"/>
        </w:rPr>
        <w:t>Tassel</w:t>
      </w:r>
      <w:commentRangeEnd w:id="77"/>
      <w:r w:rsidR="0041061F">
        <w:rPr>
          <w:rStyle w:val="CommentReference"/>
        </w:rPr>
        <w:commentReference w:id="77"/>
      </w:r>
      <w:r>
        <w:rPr>
          <w:color w:val="000000"/>
        </w:rPr>
        <w:t xml:space="preserve"> 5 version 20180802, we used a set of filters to further enhance the quality of the imputed data set by removing SNPs with a call rate less than 70%, a minor allele frequency (MAF) lower than 5%, heterozygosity greater than 10%, an inbreeding coefficient lower than 80%, or a mean read depth greater than 15. The final, </w:t>
      </w:r>
      <w:r>
        <w:rPr>
          <w:color w:val="000000"/>
        </w:rPr>
        <w:lastRenderedPageBreak/>
        <w:t>complete SNP marker data set consisted of 172,486 high-quality SNP markers scored on 308 sweet corn inbred lines having a BLUP value for one or more carotenoid phenotypes</w:t>
      </w:r>
      <w:r>
        <w:t>.</w:t>
      </w:r>
    </w:p>
    <w:p w14:paraId="4CFCC1FF" w14:textId="77777777" w:rsidR="00B9311C" w:rsidRDefault="004D552A">
      <w:pPr>
        <w:keepNext/>
        <w:pBdr>
          <w:top w:val="nil"/>
          <w:left w:val="nil"/>
          <w:bottom w:val="nil"/>
          <w:right w:val="nil"/>
          <w:between w:val="nil"/>
        </w:pBdr>
        <w:spacing w:line="480" w:lineRule="auto"/>
        <w:rPr>
          <w:b/>
          <w:i/>
          <w:color w:val="000000"/>
        </w:rPr>
      </w:pPr>
      <w:r>
        <w:rPr>
          <w:b/>
          <w:i/>
          <w:color w:val="000000"/>
        </w:rPr>
        <w:t>Genome-wide association study</w:t>
      </w:r>
    </w:p>
    <w:p w14:paraId="17AB3EDD"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To conduct a GWAS for each carotenoid phenotype, a univariate mixed linear model was used to test each of the 172,486 SNP markers for association with BLUP values from the 308 inbred lines (Supplemental Table S3) in the GEMMA software version 0.97 (Zhou and Stephens, 2014). The mixed linear model accounted for population stratification and familial relatedness by including principal components (PCs) (Price et al., 2006) and a genomic relationship (kinship) matrix based on </w:t>
      </w:r>
      <w:proofErr w:type="spellStart"/>
      <w:r>
        <w:rPr>
          <w:color w:val="000000"/>
        </w:rPr>
        <w:t>VanRaden’s</w:t>
      </w:r>
      <w:proofErr w:type="spellEnd"/>
      <w:r>
        <w:rPr>
          <w:color w:val="000000"/>
        </w:rPr>
        <w:t xml:space="preserve"> method 1 (</w:t>
      </w:r>
      <w:proofErr w:type="spellStart"/>
      <w:r>
        <w:rPr>
          <w:color w:val="000000"/>
        </w:rPr>
        <w:t>VanRaden</w:t>
      </w:r>
      <w:proofErr w:type="spellEnd"/>
      <w:r>
        <w:rPr>
          <w:color w:val="000000"/>
        </w:rPr>
        <w:t>, 2008) calculated in the R package GAPIT version 2017.08.18 (</w:t>
      </w:r>
      <w:proofErr w:type="spellStart"/>
      <w:r>
        <w:rPr>
          <w:color w:val="000000"/>
        </w:rPr>
        <w:t>Lipka</w:t>
      </w:r>
      <w:proofErr w:type="spellEnd"/>
      <w:r>
        <w:rPr>
          <w:color w:val="000000"/>
        </w:rPr>
        <w:t xml:space="preserve"> et al., 2012). The PCs and kinship were calculated based on 12,559 unimputed SNPs—a genome-wide subset of the complete marker data set—that had a call rate higher than 90%, MAF greater than 5%, heterozygosity less than 10%, inbreeding coefficient greater than 80%, and mean read depth lower than 15. Missing genotypes remaining in both SNP marker data sets were conservatively imputed as heterozygous in GAPIT. The Bayesian information criterion (BIC) (Schwarz, 1978) based on the maximum likelihood estimates of model parameters from GEMMA was used to determine the optimal number of PCs to include as covariates in the mixed linear model. Similarly, the BIC was used to determine whether to also include endosperm mutation type (</w:t>
      </w:r>
      <w:r>
        <w:rPr>
          <w:i/>
          <w:color w:val="000000"/>
        </w:rPr>
        <w:t>su1</w:t>
      </w:r>
      <w:r>
        <w:rPr>
          <w:color w:val="000000"/>
        </w:rPr>
        <w:t xml:space="preserve">, </w:t>
      </w:r>
      <w:r>
        <w:rPr>
          <w:i/>
          <w:color w:val="000000"/>
        </w:rPr>
        <w:t>sh2</w:t>
      </w:r>
      <w:r>
        <w:rPr>
          <w:color w:val="000000"/>
        </w:rPr>
        <w:t xml:space="preserve">, or </w:t>
      </w:r>
      <w:r>
        <w:rPr>
          <w:i/>
          <w:color w:val="000000"/>
        </w:rPr>
        <w:t>su1sh2</w:t>
      </w:r>
      <w:r>
        <w:rPr>
          <w:color w:val="000000"/>
        </w:rPr>
        <w:t xml:space="preserve">), which had been previously scored on the 308 inbred lines by </w:t>
      </w:r>
      <w:proofErr w:type="spellStart"/>
      <w:r>
        <w:rPr>
          <w:color w:val="000000"/>
        </w:rPr>
        <w:t>Baseggio</w:t>
      </w:r>
      <w:proofErr w:type="spellEnd"/>
      <w:r>
        <w:rPr>
          <w:color w:val="000000"/>
        </w:rPr>
        <w:t xml:space="preserve"> et al. (2019), as a covariate in the mixed linear model. This is because </w:t>
      </w:r>
      <w:r>
        <w:rPr>
          <w:i/>
          <w:color w:val="000000"/>
        </w:rPr>
        <w:t>su1</w:t>
      </w:r>
      <w:r>
        <w:rPr>
          <w:color w:val="000000"/>
        </w:rPr>
        <w:t xml:space="preserve"> and </w:t>
      </w:r>
      <w:r>
        <w:rPr>
          <w:i/>
          <w:color w:val="000000"/>
        </w:rPr>
        <w:t>sh2</w:t>
      </w:r>
      <w:r>
        <w:rPr>
          <w:color w:val="000000"/>
        </w:rPr>
        <w:t xml:space="preserve"> could be strongly associated with endosperm carotenoids (Weber, 1987) as was shown for levels of tocotrienols—a class of tocochromanols mostly found in the endosperm (Grams et al., 1970; Weber, 1987)—in fresh sweet corn kernels from the same association panel (</w:t>
      </w:r>
      <w:proofErr w:type="spellStart"/>
      <w:r>
        <w:rPr>
          <w:color w:val="000000"/>
        </w:rPr>
        <w:t>Baseggio</w:t>
      </w:r>
      <w:proofErr w:type="spellEnd"/>
      <w:r>
        <w:rPr>
          <w:color w:val="000000"/>
        </w:rPr>
        <w:t xml:space="preserve"> et al., 2019).</w:t>
      </w:r>
    </w:p>
    <w:p w14:paraId="1F9754FE" w14:textId="77777777" w:rsidR="00B9311C" w:rsidRDefault="004D552A">
      <w:pPr>
        <w:pBdr>
          <w:top w:val="nil"/>
          <w:left w:val="nil"/>
          <w:bottom w:val="nil"/>
          <w:right w:val="nil"/>
          <w:between w:val="nil"/>
        </w:pBdr>
        <w:spacing w:line="480" w:lineRule="auto"/>
        <w:ind w:firstLine="720"/>
        <w:rPr>
          <w:color w:val="000000"/>
        </w:rPr>
      </w:pPr>
      <w:r>
        <w:rPr>
          <w:color w:val="000000"/>
        </w:rPr>
        <w:lastRenderedPageBreak/>
        <w:t xml:space="preserve">The likelihood-ratio-based </w:t>
      </w:r>
      <w:r>
        <w:rPr>
          <w:i/>
          <w:color w:val="000000"/>
        </w:rPr>
        <w:t>R</w:t>
      </w:r>
      <w:r>
        <w:rPr>
          <w:i/>
          <w:color w:val="000000"/>
          <w:vertAlign w:val="superscript"/>
        </w:rPr>
        <w:t>2</w:t>
      </w:r>
      <w:r>
        <w:rPr>
          <w:color w:val="000000"/>
        </w:rPr>
        <w:t xml:space="preserve"> statistic (</w:t>
      </w:r>
      <w:r>
        <w:rPr>
          <w:i/>
          <w:color w:val="000000"/>
        </w:rPr>
        <w:t>R</w:t>
      </w:r>
      <w:r>
        <w:rPr>
          <w:i/>
          <w:color w:val="000000"/>
          <w:vertAlign w:val="superscript"/>
        </w:rPr>
        <w:t>2</w:t>
      </w:r>
      <w:r>
        <w:rPr>
          <w:color w:val="000000"/>
          <w:vertAlign w:val="subscript"/>
        </w:rPr>
        <w:t>LR</w:t>
      </w:r>
      <w:r>
        <w:rPr>
          <w:color w:val="000000"/>
        </w:rPr>
        <w:t xml:space="preserve">) of Sun et al. (2010) was used to approximate the amount of phenotypic variation explained by a mixed linear model with or without a significant SNP detected in GWAS. The </w:t>
      </w:r>
      <w:r>
        <w:rPr>
          <w:i/>
          <w:color w:val="000000"/>
        </w:rPr>
        <w:t>R</w:t>
      </w:r>
      <w:r>
        <w:rPr>
          <w:i/>
          <w:color w:val="000000"/>
          <w:vertAlign w:val="superscript"/>
        </w:rPr>
        <w:t>2</w:t>
      </w:r>
      <w:r>
        <w:rPr>
          <w:color w:val="000000"/>
          <w:vertAlign w:val="subscript"/>
        </w:rPr>
        <w:t xml:space="preserve">LR </w:t>
      </w:r>
      <w:r>
        <w:rPr>
          <w:color w:val="000000"/>
        </w:rPr>
        <w:t>value of each model was calculated with the maximum log-likelihood of the model of interest fitted in GEMMA compared to the maximum log-likelihood of an intercept-only model fitted with the ‘</w:t>
      </w:r>
      <w:proofErr w:type="spellStart"/>
      <w:r>
        <w:rPr>
          <w:color w:val="000000"/>
        </w:rPr>
        <w:t>lm</w:t>
      </w:r>
      <w:proofErr w:type="spellEnd"/>
      <w:r>
        <w:rPr>
          <w:color w:val="000000"/>
        </w:rPr>
        <w:t xml:space="preserve">’ function in R. For each phenotype, </w:t>
      </w:r>
      <w:r>
        <w:rPr>
          <w:i/>
          <w:color w:val="000000"/>
        </w:rPr>
        <w:t>P</w:t>
      </w:r>
      <w:r>
        <w:rPr>
          <w:color w:val="000000"/>
        </w:rPr>
        <w:t xml:space="preserve">-values (Wald test) of SNPs tested in GEMMA were adjusted to control the false-discovery rate (FDR) at a level of 5% with the </w:t>
      </w:r>
      <w:proofErr w:type="spellStart"/>
      <w:r>
        <w:rPr>
          <w:color w:val="000000"/>
        </w:rPr>
        <w:t>Benjamini</w:t>
      </w:r>
      <w:proofErr w:type="spellEnd"/>
      <w:r>
        <w:rPr>
          <w:color w:val="000000"/>
        </w:rPr>
        <w:t>–Hochberg multiple test correction (</w:t>
      </w:r>
      <w:proofErr w:type="spellStart"/>
      <w:r>
        <w:rPr>
          <w:color w:val="000000"/>
        </w:rPr>
        <w:t>Benjamini</w:t>
      </w:r>
      <w:proofErr w:type="spellEnd"/>
      <w:r>
        <w:rPr>
          <w:color w:val="000000"/>
        </w:rPr>
        <w:t xml:space="preserve"> and Hochberg, 1995) available in the ‘</w:t>
      </w:r>
      <w:proofErr w:type="spellStart"/>
      <w:r>
        <w:rPr>
          <w:color w:val="000000"/>
        </w:rPr>
        <w:t>p.adjust</w:t>
      </w:r>
      <w:proofErr w:type="spellEnd"/>
      <w:r>
        <w:rPr>
          <w:color w:val="000000"/>
        </w:rPr>
        <w:t>’ function of R version 3.2.3 (R Core Team, 2015). To identify candidate genes, the search interval was limited to ± 250 kb of the physical position of SNP markers significantly associated with a carotenoid phenotype, which follows the distance at which genome-wide linkage disequilibrium (LD) decays to nominal levels in this association panel (</w:t>
      </w:r>
      <w:proofErr w:type="spellStart"/>
      <w:r>
        <w:rPr>
          <w:color w:val="000000"/>
        </w:rPr>
        <w:t>Baseggio</w:t>
      </w:r>
      <w:proofErr w:type="spellEnd"/>
      <w:r>
        <w:rPr>
          <w:color w:val="000000"/>
        </w:rPr>
        <w:t xml:space="preserve"> et al., 2019).</w:t>
      </w:r>
    </w:p>
    <w:p w14:paraId="0BA44A4D"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We implemented the </w:t>
      </w:r>
      <w:r>
        <w:t>multi-locus mixed-model (</w:t>
      </w:r>
      <w:r>
        <w:rPr>
          <w:color w:val="000000"/>
        </w:rPr>
        <w:t xml:space="preserve">MLMM) approach </w:t>
      </w:r>
      <w:r>
        <w:t xml:space="preserve">of Segura et al. (2012) </w:t>
      </w:r>
      <w:r>
        <w:rPr>
          <w:color w:val="000000"/>
        </w:rPr>
        <w:t>to control for the influence of major-effect loci on an individual chromosome basis as described previously (</w:t>
      </w:r>
      <w:proofErr w:type="spellStart"/>
      <w:r>
        <w:rPr>
          <w:color w:val="000000"/>
        </w:rPr>
        <w:t>Lipka</w:t>
      </w:r>
      <w:proofErr w:type="spellEnd"/>
      <w:r>
        <w:rPr>
          <w:color w:val="000000"/>
        </w:rPr>
        <w:t xml:space="preserve"> et al., 2013). The extended BIC (Chen and Chen, 2008) was used in the selection of the optimal model. The control of major-effect loci was also assessed by reconducting GWAS with MLMM-selected SNPs included as covariates in the mixed linear model of GEMMA.</w:t>
      </w:r>
    </w:p>
    <w:p w14:paraId="38C31E07" w14:textId="77777777" w:rsidR="00B9311C" w:rsidRDefault="004D552A">
      <w:pPr>
        <w:keepNext/>
        <w:pBdr>
          <w:top w:val="nil"/>
          <w:left w:val="nil"/>
          <w:bottom w:val="nil"/>
          <w:right w:val="nil"/>
          <w:between w:val="nil"/>
        </w:pBdr>
        <w:spacing w:line="480" w:lineRule="auto"/>
        <w:rPr>
          <w:b/>
          <w:i/>
          <w:color w:val="000000"/>
        </w:rPr>
      </w:pPr>
      <w:r>
        <w:rPr>
          <w:b/>
          <w:i/>
          <w:color w:val="000000"/>
        </w:rPr>
        <w:t>Carotenoid prediction</w:t>
      </w:r>
    </w:p>
    <w:p w14:paraId="3063B2E8"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The prospect of genomic selection for breeding sweet corn with increased carotenoids was assessed in the 308 inbred lines using a single kernel genomic best linear unbiased prediction (GBLUP) model (Zhang et al., 2007; </w:t>
      </w:r>
      <w:proofErr w:type="spellStart"/>
      <w:r>
        <w:rPr>
          <w:color w:val="000000"/>
        </w:rPr>
        <w:t>VanRaden</w:t>
      </w:r>
      <w:proofErr w:type="spellEnd"/>
      <w:r>
        <w:rPr>
          <w:color w:val="000000"/>
        </w:rPr>
        <w:t>, 2008). In the R package GAPIT version 2017.08.18 (</w:t>
      </w:r>
      <w:proofErr w:type="spellStart"/>
      <w:r>
        <w:rPr>
          <w:color w:val="000000"/>
        </w:rPr>
        <w:t>Lipka</w:t>
      </w:r>
      <w:proofErr w:type="spellEnd"/>
      <w:r>
        <w:rPr>
          <w:color w:val="000000"/>
        </w:rPr>
        <w:t xml:space="preserve"> et al., 2012), method 1 from </w:t>
      </w:r>
      <w:proofErr w:type="spellStart"/>
      <w:r>
        <w:rPr>
          <w:color w:val="000000"/>
        </w:rPr>
        <w:t>VanRaden</w:t>
      </w:r>
      <w:proofErr w:type="spellEnd"/>
      <w:r>
        <w:rPr>
          <w:color w:val="000000"/>
        </w:rPr>
        <w:t xml:space="preserve"> (2008) was used to calculate </w:t>
      </w:r>
      <w:r>
        <w:rPr>
          <w:color w:val="000000"/>
        </w:rPr>
        <w:lastRenderedPageBreak/>
        <w:t xml:space="preserve">genomic relationship matrices derived from three different SNP datasets varying in the number of markers: carotenoid QTL-targeted, pathway-level, and genome-wide. The carotenoid QTL-targeted set consisted of 628 SNPs within ± 250 kb of eight </w:t>
      </w:r>
      <w:r>
        <w:rPr>
          <w:i/>
          <w:color w:val="000000"/>
        </w:rPr>
        <w:t xml:space="preserve">a priori </w:t>
      </w:r>
      <w:r>
        <w:rPr>
          <w:color w:val="000000"/>
        </w:rPr>
        <w:t xml:space="preserve">identified candidate genes underlying QTL associated with carotenoid biosynthesis and retention, whereas the pathway-level set had 4,689 SNPs within ± 250 kb of 60 </w:t>
      </w:r>
      <w:r>
        <w:rPr>
          <w:i/>
          <w:color w:val="000000"/>
        </w:rPr>
        <w:t xml:space="preserve">a priori </w:t>
      </w:r>
      <w:r>
        <w:rPr>
          <w:color w:val="000000"/>
        </w:rPr>
        <w:t>candidate genes (including the 8 genes from the QTL-targeted set) involved in the biosynthesis and cleavage of carotenoids (Owens et al., 2014; Supplemental Table S4). The 172,486 high-quality SNP markers comprised the genome-wide set. These three genomic relationship matrices were used individually as a random effect for prediction of carotenoid phenotypes with the function ‘</w:t>
      </w:r>
      <w:proofErr w:type="spellStart"/>
      <w:r>
        <w:rPr>
          <w:color w:val="000000"/>
        </w:rPr>
        <w:t>emmreml</w:t>
      </w:r>
      <w:proofErr w:type="spellEnd"/>
      <w:r>
        <w:rPr>
          <w:color w:val="000000"/>
        </w:rPr>
        <w:t>’ (single kernel) in the EMMREML R package (</w:t>
      </w:r>
      <w:proofErr w:type="spellStart"/>
      <w:r>
        <w:rPr>
          <w:color w:val="000000"/>
        </w:rPr>
        <w:t>Akdemir</w:t>
      </w:r>
      <w:proofErr w:type="spellEnd"/>
      <w:r>
        <w:rPr>
          <w:color w:val="000000"/>
        </w:rPr>
        <w:t xml:space="preserve"> and Okeke, 2015).</w:t>
      </w:r>
    </w:p>
    <w:p w14:paraId="7BD3493E"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A five-fold cross-validation approach was used to estimate the predictive ability of a model for each carotenoid phenotype by calculating the Pearson’s correlation between observed BLUP and genomic estimated breeding values as described in </w:t>
      </w:r>
      <w:proofErr w:type="spellStart"/>
      <w:r>
        <w:rPr>
          <w:color w:val="000000"/>
        </w:rPr>
        <w:t>Baseggio</w:t>
      </w:r>
      <w:proofErr w:type="spellEnd"/>
      <w:r>
        <w:rPr>
          <w:color w:val="000000"/>
        </w:rPr>
        <w:t xml:space="preserve"> et al. (2019). The predictive ability of each model was based on a mean of correlations from 50 replicates of the five-fold cross-validation scheme. Each fold consisted of genotype frequencies for endosperm mutants (</w:t>
      </w:r>
      <w:r>
        <w:rPr>
          <w:i/>
          <w:color w:val="000000"/>
        </w:rPr>
        <w:t>su1</w:t>
      </w:r>
      <w:r>
        <w:rPr>
          <w:color w:val="000000"/>
        </w:rPr>
        <w:t xml:space="preserve">, </w:t>
      </w:r>
      <w:r>
        <w:rPr>
          <w:i/>
          <w:color w:val="000000"/>
        </w:rPr>
        <w:t>sh2</w:t>
      </w:r>
      <w:r>
        <w:rPr>
          <w:color w:val="000000"/>
        </w:rPr>
        <w:t xml:space="preserve">, and </w:t>
      </w:r>
      <w:r>
        <w:rPr>
          <w:i/>
          <w:color w:val="000000"/>
        </w:rPr>
        <w:t>su1sh2</w:t>
      </w:r>
      <w:r>
        <w:rPr>
          <w:color w:val="000000"/>
        </w:rPr>
        <w:t>) that were representative of the association panel, and the identical cross-validation folds were used across different models. Similar to genomic prediction of tocochromanol traits (</w:t>
      </w:r>
      <w:proofErr w:type="spellStart"/>
      <w:r>
        <w:rPr>
          <w:color w:val="000000"/>
        </w:rPr>
        <w:t>Baseggio</w:t>
      </w:r>
      <w:proofErr w:type="spellEnd"/>
      <w:r>
        <w:rPr>
          <w:color w:val="000000"/>
        </w:rPr>
        <w:t xml:space="preserve"> et al., 2019), endosperm mutation type (</w:t>
      </w:r>
      <w:r>
        <w:rPr>
          <w:i/>
          <w:color w:val="000000"/>
        </w:rPr>
        <w:t>su1</w:t>
      </w:r>
      <w:r>
        <w:rPr>
          <w:color w:val="000000"/>
        </w:rPr>
        <w:t xml:space="preserve">, </w:t>
      </w:r>
      <w:r>
        <w:rPr>
          <w:i/>
          <w:color w:val="000000"/>
        </w:rPr>
        <w:t>sh2</w:t>
      </w:r>
      <w:r>
        <w:rPr>
          <w:color w:val="000000"/>
        </w:rPr>
        <w:t xml:space="preserve">, or </w:t>
      </w:r>
      <w:r>
        <w:rPr>
          <w:i/>
          <w:color w:val="000000"/>
        </w:rPr>
        <w:t>su1sh2</w:t>
      </w:r>
      <w:r>
        <w:rPr>
          <w:color w:val="000000"/>
        </w:rPr>
        <w:t>) was evaluated as a covariate in prediction models.</w:t>
      </w:r>
    </w:p>
    <w:p w14:paraId="73ADBCFE" w14:textId="77777777" w:rsidR="00B9311C" w:rsidRDefault="00B9311C">
      <w:pPr>
        <w:pBdr>
          <w:top w:val="nil"/>
          <w:left w:val="nil"/>
          <w:bottom w:val="nil"/>
          <w:right w:val="nil"/>
          <w:between w:val="nil"/>
        </w:pBdr>
        <w:spacing w:line="360" w:lineRule="auto"/>
        <w:ind w:firstLine="720"/>
        <w:rPr>
          <w:color w:val="000000"/>
          <w:sz w:val="22"/>
          <w:szCs w:val="22"/>
        </w:rPr>
      </w:pPr>
    </w:p>
    <w:p w14:paraId="6B3844A5" w14:textId="77777777" w:rsidR="00B9311C" w:rsidRDefault="004D552A">
      <w:pPr>
        <w:keepNext/>
        <w:pBdr>
          <w:top w:val="nil"/>
          <w:left w:val="nil"/>
          <w:bottom w:val="nil"/>
          <w:right w:val="nil"/>
          <w:between w:val="nil"/>
        </w:pBdr>
        <w:spacing w:line="480" w:lineRule="auto"/>
        <w:jc w:val="center"/>
        <w:rPr>
          <w:b/>
          <w:smallCaps/>
          <w:color w:val="000000"/>
        </w:rPr>
      </w:pPr>
      <w:bookmarkStart w:id="78" w:name="_3znysh7" w:colFirst="0" w:colLast="0"/>
      <w:bookmarkEnd w:id="78"/>
      <w:r>
        <w:rPr>
          <w:b/>
          <w:smallCaps/>
          <w:color w:val="000000"/>
        </w:rPr>
        <w:t>RESULTS</w:t>
      </w:r>
    </w:p>
    <w:p w14:paraId="68AE6F31" w14:textId="77777777" w:rsidR="00B9311C" w:rsidRDefault="004D552A">
      <w:pPr>
        <w:keepNext/>
        <w:pBdr>
          <w:top w:val="nil"/>
          <w:left w:val="nil"/>
          <w:bottom w:val="nil"/>
          <w:right w:val="nil"/>
          <w:between w:val="nil"/>
        </w:pBdr>
        <w:spacing w:line="480" w:lineRule="auto"/>
        <w:rPr>
          <w:b/>
          <w:i/>
          <w:color w:val="000000"/>
        </w:rPr>
      </w:pPr>
      <w:r>
        <w:rPr>
          <w:b/>
          <w:i/>
          <w:color w:val="000000"/>
        </w:rPr>
        <w:t>Phenotypic variation</w:t>
      </w:r>
    </w:p>
    <w:p w14:paraId="06EC9162"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We conducted a quantitative assessment of carotenoid levels in fresh (immature stage) kernels harvested from an association panel of 308 sweet corn inbred lines with endosperm color </w:t>
      </w:r>
      <w:r>
        <w:rPr>
          <w:color w:val="000000"/>
        </w:rPr>
        <w:lastRenderedPageBreak/>
        <w:t>ranging from light to dark yellow. The measurement of carotenoids by HPLC revealed that lutein and zeaxanthin represented about 65% of total carotenoids in the kernel, while the other five carotenoid phenotypes individually accounted for less than 10% of the total (Table 1). The two specifically measured compounds with provitamin A activity, β-carotene and β-cryptoxanthin, had similar concentrations, and when summed only represented approximately 6% of total carotenoids. When separating inbred lines according to their endosperm mutation type, three (antheraxanthin, β-cryptoxanthin, and lutein) of the seven individual compounds had an average amount shown to be at a significantly (</w:t>
      </w:r>
      <w:r>
        <w:rPr>
          <w:i/>
          <w:color w:val="000000"/>
        </w:rPr>
        <w:t>P</w:t>
      </w:r>
      <w:r>
        <w:rPr>
          <w:color w:val="000000"/>
        </w:rPr>
        <w:t xml:space="preserve"> &lt; 0.05) greater level in the </w:t>
      </w:r>
      <w:r>
        <w:rPr>
          <w:i/>
          <w:color w:val="000000"/>
        </w:rPr>
        <w:t>sh2</w:t>
      </w:r>
      <w:r>
        <w:rPr>
          <w:color w:val="000000"/>
        </w:rPr>
        <w:t xml:space="preserve"> (</w:t>
      </w:r>
      <w:r>
        <w:rPr>
          <w:i/>
          <w:color w:val="000000"/>
        </w:rPr>
        <w:t>n</w:t>
      </w:r>
      <w:r>
        <w:rPr>
          <w:color w:val="000000"/>
        </w:rPr>
        <w:t xml:space="preserve"> = 46) group than in the </w:t>
      </w:r>
      <w:r>
        <w:rPr>
          <w:i/>
          <w:color w:val="000000"/>
        </w:rPr>
        <w:t>su1</w:t>
      </w:r>
      <w:r>
        <w:rPr>
          <w:color w:val="000000"/>
        </w:rPr>
        <w:t xml:space="preserve"> (</w:t>
      </w:r>
      <w:r>
        <w:rPr>
          <w:i/>
          <w:color w:val="000000"/>
        </w:rPr>
        <w:t>n</w:t>
      </w:r>
      <w:r>
        <w:rPr>
          <w:color w:val="000000"/>
        </w:rPr>
        <w:t xml:space="preserve"> = 245) group (Table 2).</w:t>
      </w:r>
    </w:p>
    <w:p w14:paraId="3C920344" w14:textId="77777777" w:rsidR="00B9311C" w:rsidRDefault="004D552A">
      <w:pPr>
        <w:pBdr>
          <w:top w:val="nil"/>
          <w:left w:val="nil"/>
          <w:bottom w:val="nil"/>
          <w:right w:val="nil"/>
          <w:between w:val="nil"/>
        </w:pBdr>
        <w:spacing w:line="480" w:lineRule="auto"/>
        <w:ind w:firstLine="720"/>
        <w:rPr>
          <w:color w:val="000000"/>
        </w:rPr>
      </w:pPr>
      <w:r>
        <w:rPr>
          <w:color w:val="000000"/>
        </w:rPr>
        <w:t>With the exception of β-carotene and β-cryptoxanthin (</w:t>
      </w:r>
      <w:r>
        <w:rPr>
          <w:i/>
          <w:color w:val="000000"/>
        </w:rPr>
        <w:t>r</w:t>
      </w:r>
      <w:r>
        <w:rPr>
          <w:color w:val="000000"/>
        </w:rPr>
        <w:t xml:space="preserve"> = 0.17), the BLUP values of each carotenoid compound had a Pearson’s correlation stronger than 0.5 with those of its immediate precursor in the carotenoid pathway (Supplemental Fig. S1). Correlations between β-carotene and other compounds were very weak (</w:t>
      </w:r>
      <w:r>
        <w:rPr>
          <w:i/>
          <w:color w:val="000000"/>
        </w:rPr>
        <w:t>r</w:t>
      </w:r>
      <w:r>
        <w:rPr>
          <w:color w:val="000000"/>
        </w:rPr>
        <w:t xml:space="preserve"> = -0.05 to 0.17). In contrast, β-cryptoxanthin had relatively much stronger correlations with all other xanthophyll compounds (</w:t>
      </w:r>
      <w:r>
        <w:rPr>
          <w:i/>
          <w:color w:val="000000"/>
        </w:rPr>
        <w:t>r</w:t>
      </w:r>
      <w:r>
        <w:rPr>
          <w:color w:val="000000"/>
        </w:rPr>
        <w:t xml:space="preserve"> = 0.55 to 0.76) but violaxanthin (</w:t>
      </w:r>
      <w:r>
        <w:rPr>
          <w:i/>
          <w:color w:val="000000"/>
        </w:rPr>
        <w:t>r</w:t>
      </w:r>
      <w:r>
        <w:rPr>
          <w:color w:val="000000"/>
        </w:rPr>
        <w:t xml:space="preserve"> = 0.18). The estimates of heritability on a line-mean basis for the </w:t>
      </w:r>
      <w:proofErr w:type="gramStart"/>
      <w:r>
        <w:rPr>
          <w:color w:val="000000"/>
        </w:rPr>
        <w:t>19 carotenoid</w:t>
      </w:r>
      <w:proofErr w:type="gramEnd"/>
      <w:r>
        <w:rPr>
          <w:color w:val="000000"/>
        </w:rPr>
        <w:t xml:space="preserve"> compound, sum, and ratio traits ranged from 0.7</w:t>
      </w:r>
      <w:r>
        <w:t>6</w:t>
      </w:r>
      <w:r>
        <w:rPr>
          <w:color w:val="000000"/>
        </w:rPr>
        <w:t xml:space="preserve"> for </w:t>
      </w:r>
      <w:r>
        <w:t>violaxanthin</w:t>
      </w:r>
      <w:r>
        <w:rPr>
          <w:color w:val="000000"/>
        </w:rPr>
        <w:t xml:space="preserve"> to 0.9</w:t>
      </w:r>
      <w:r>
        <w:t>3</w:t>
      </w:r>
      <w:r>
        <w:rPr>
          <w:color w:val="000000"/>
        </w:rPr>
        <w:t xml:space="preserve"> for </w:t>
      </w:r>
      <w:r>
        <w:t xml:space="preserve">lutein and </w:t>
      </w:r>
      <w:r>
        <w:rPr>
          <w:color w:val="000000"/>
        </w:rPr>
        <w:t>the ratio of α- to β-xanthophylls, with an average of 0.8</w:t>
      </w:r>
      <w:r>
        <w:t>7</w:t>
      </w:r>
      <w:r>
        <w:rPr>
          <w:color w:val="000000"/>
        </w:rPr>
        <w:t>. Such high heritability estimates suggest that these phenotypes would be amenable to genetic dissection and prediction in this sweet corn association panel.</w:t>
      </w:r>
    </w:p>
    <w:p w14:paraId="4894170D" w14:textId="77777777" w:rsidR="00B9311C" w:rsidRDefault="004D552A">
      <w:pPr>
        <w:rPr>
          <w:b/>
          <w:color w:val="000000"/>
        </w:rPr>
      </w:pPr>
      <w:bookmarkStart w:id="79" w:name="_2et92p0" w:colFirst="0" w:colLast="0"/>
      <w:bookmarkEnd w:id="79"/>
      <w:r>
        <w:br w:type="page"/>
      </w:r>
      <w:r>
        <w:rPr>
          <w:b/>
          <w:color w:val="000000"/>
        </w:rPr>
        <w:lastRenderedPageBreak/>
        <w:t xml:space="preserve">Table 1. </w:t>
      </w:r>
      <w:r>
        <w:rPr>
          <w:color w:val="000000"/>
        </w:rPr>
        <w:t>Means and ranges for back-transformed best linear unbiased predictors (BLUPs) of 19 fresh kernel carotenoid traits evaluated in the sweet corn association panel and estimated heritability (</w:t>
      </w:r>
      <w:r>
        <w:rPr>
          <w:i/>
          <w:color w:val="000000"/>
        </w:rPr>
        <w:t>ĥ</w:t>
      </w:r>
      <w:r>
        <w:rPr>
          <w:i/>
          <w:color w:val="000000"/>
          <w:vertAlign w:val="subscript"/>
        </w:rPr>
        <w:t>l</w:t>
      </w:r>
      <w:r>
        <w:rPr>
          <w:color w:val="000000"/>
          <w:vertAlign w:val="superscript"/>
        </w:rPr>
        <w:t>2</w:t>
      </w:r>
      <w:r>
        <w:rPr>
          <w:color w:val="000000"/>
        </w:rPr>
        <w:t>) on a line-mean basis across two years.</w:t>
      </w:r>
    </w:p>
    <w:tbl>
      <w:tblPr>
        <w:tblStyle w:val="a"/>
        <w:tblW w:w="92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80"/>
        <w:gridCol w:w="720"/>
        <w:gridCol w:w="1063"/>
        <w:gridCol w:w="1063"/>
        <w:gridCol w:w="1384"/>
        <w:gridCol w:w="1035"/>
        <w:gridCol w:w="1035"/>
      </w:tblGrid>
      <w:tr w:rsidR="00B9311C" w14:paraId="44F4E9AD" w14:textId="77777777">
        <w:tc>
          <w:tcPr>
            <w:tcW w:w="2980" w:type="dxa"/>
            <w:vMerge w:val="restart"/>
            <w:tcBorders>
              <w:top w:val="single" w:sz="8" w:space="0" w:color="000000"/>
              <w:bottom w:val="single" w:sz="8" w:space="0" w:color="000000"/>
            </w:tcBorders>
            <w:shd w:val="clear" w:color="auto" w:fill="auto"/>
            <w:tcMar>
              <w:top w:w="0" w:type="dxa"/>
              <w:left w:w="0" w:type="dxa"/>
              <w:bottom w:w="0" w:type="dxa"/>
              <w:right w:w="0" w:type="dxa"/>
            </w:tcMar>
            <w:vAlign w:val="bottom"/>
          </w:tcPr>
          <w:p w14:paraId="74453545" w14:textId="77777777" w:rsidR="00B9311C" w:rsidRDefault="004D552A">
            <w:pPr>
              <w:pBdr>
                <w:top w:val="nil"/>
                <w:left w:val="nil"/>
                <w:bottom w:val="nil"/>
                <w:right w:val="nil"/>
                <w:between w:val="nil"/>
              </w:pBdr>
              <w:spacing w:line="276" w:lineRule="auto"/>
              <w:ind w:left="-520"/>
              <w:jc w:val="center"/>
              <w:rPr>
                <w:b/>
                <w:color w:val="000000"/>
                <w:sz w:val="20"/>
                <w:szCs w:val="20"/>
              </w:rPr>
            </w:pPr>
            <w:r>
              <w:rPr>
                <w:b/>
                <w:color w:val="000000"/>
                <w:sz w:val="20"/>
                <w:szCs w:val="20"/>
              </w:rPr>
              <w:t>Trait</w:t>
            </w:r>
          </w:p>
        </w:tc>
        <w:tc>
          <w:tcPr>
            <w:tcW w:w="720" w:type="dxa"/>
            <w:vMerge w:val="restart"/>
            <w:tcBorders>
              <w:top w:val="single" w:sz="8" w:space="0" w:color="000000"/>
              <w:bottom w:val="single" w:sz="8" w:space="0" w:color="000000"/>
            </w:tcBorders>
            <w:shd w:val="clear" w:color="auto" w:fill="auto"/>
            <w:tcMar>
              <w:top w:w="0" w:type="dxa"/>
              <w:left w:w="0" w:type="dxa"/>
              <w:bottom w:w="0" w:type="dxa"/>
              <w:right w:w="0" w:type="dxa"/>
            </w:tcMar>
            <w:vAlign w:val="bottom"/>
          </w:tcPr>
          <w:p w14:paraId="1E199952" w14:textId="77777777" w:rsidR="00B9311C" w:rsidRDefault="004D552A">
            <w:pPr>
              <w:pBdr>
                <w:top w:val="nil"/>
                <w:left w:val="nil"/>
                <w:bottom w:val="nil"/>
                <w:right w:val="nil"/>
                <w:between w:val="nil"/>
              </w:pBdr>
              <w:spacing w:line="276" w:lineRule="auto"/>
              <w:ind w:left="90"/>
              <w:jc w:val="center"/>
              <w:rPr>
                <w:b/>
                <w:color w:val="000000"/>
                <w:sz w:val="20"/>
                <w:szCs w:val="20"/>
              </w:rPr>
            </w:pPr>
            <w:r>
              <w:rPr>
                <w:b/>
                <w:color w:val="000000"/>
                <w:sz w:val="20"/>
                <w:szCs w:val="20"/>
              </w:rPr>
              <w:t>Lines</w:t>
            </w:r>
          </w:p>
        </w:tc>
        <w:tc>
          <w:tcPr>
            <w:tcW w:w="3510" w:type="dxa"/>
            <w:gridSpan w:val="3"/>
            <w:tcBorders>
              <w:top w:val="single" w:sz="8" w:space="0" w:color="000000"/>
              <w:bottom w:val="single" w:sz="8" w:space="0" w:color="000000"/>
            </w:tcBorders>
            <w:shd w:val="clear" w:color="auto" w:fill="auto"/>
            <w:tcMar>
              <w:top w:w="0" w:type="dxa"/>
              <w:left w:w="0" w:type="dxa"/>
              <w:bottom w:w="0" w:type="dxa"/>
              <w:right w:w="0" w:type="dxa"/>
            </w:tcMar>
            <w:vAlign w:val="bottom"/>
          </w:tcPr>
          <w:p w14:paraId="571B9F00" w14:textId="77777777" w:rsidR="00B9311C" w:rsidRDefault="004D552A">
            <w:pPr>
              <w:pBdr>
                <w:top w:val="nil"/>
                <w:left w:val="nil"/>
                <w:bottom w:val="nil"/>
                <w:right w:val="nil"/>
                <w:between w:val="nil"/>
              </w:pBdr>
              <w:spacing w:line="276" w:lineRule="auto"/>
              <w:jc w:val="center"/>
              <w:rPr>
                <w:b/>
                <w:color w:val="000000"/>
                <w:sz w:val="20"/>
                <w:szCs w:val="20"/>
              </w:rPr>
            </w:pPr>
            <w:r>
              <w:rPr>
                <w:b/>
                <w:color w:val="000000"/>
                <w:sz w:val="20"/>
                <w:szCs w:val="20"/>
              </w:rPr>
              <w:t>BLUPs</w:t>
            </w:r>
          </w:p>
        </w:tc>
        <w:tc>
          <w:tcPr>
            <w:tcW w:w="2070" w:type="dxa"/>
            <w:gridSpan w:val="2"/>
            <w:tcBorders>
              <w:top w:val="single" w:sz="8" w:space="0" w:color="000000"/>
              <w:bottom w:val="single" w:sz="8" w:space="0" w:color="000000"/>
            </w:tcBorders>
            <w:shd w:val="clear" w:color="auto" w:fill="auto"/>
            <w:tcMar>
              <w:top w:w="0" w:type="dxa"/>
              <w:left w:w="0" w:type="dxa"/>
              <w:bottom w:w="0" w:type="dxa"/>
              <w:right w:w="0" w:type="dxa"/>
            </w:tcMar>
            <w:vAlign w:val="bottom"/>
          </w:tcPr>
          <w:p w14:paraId="59AFB663" w14:textId="77777777" w:rsidR="00B9311C" w:rsidRDefault="004D552A">
            <w:pPr>
              <w:pBdr>
                <w:top w:val="nil"/>
                <w:left w:val="nil"/>
                <w:bottom w:val="nil"/>
                <w:right w:val="nil"/>
                <w:between w:val="nil"/>
              </w:pBdr>
              <w:spacing w:line="276" w:lineRule="auto"/>
              <w:ind w:left="90"/>
              <w:jc w:val="center"/>
              <w:rPr>
                <w:b/>
                <w:color w:val="000000"/>
                <w:sz w:val="20"/>
                <w:szCs w:val="20"/>
              </w:rPr>
            </w:pPr>
            <w:proofErr w:type="spellStart"/>
            <w:r>
              <w:rPr>
                <w:b/>
                <w:color w:val="000000"/>
                <w:sz w:val="20"/>
                <w:szCs w:val="20"/>
              </w:rPr>
              <w:t>Heritabilities</w:t>
            </w:r>
            <w:proofErr w:type="spellEnd"/>
          </w:p>
        </w:tc>
      </w:tr>
      <w:tr w:rsidR="00B9311C" w14:paraId="5F18E884" w14:textId="77777777">
        <w:tc>
          <w:tcPr>
            <w:tcW w:w="2980" w:type="dxa"/>
            <w:vMerge/>
            <w:tcBorders>
              <w:top w:val="single" w:sz="8" w:space="0" w:color="000000"/>
              <w:bottom w:val="single" w:sz="8" w:space="0" w:color="000000"/>
            </w:tcBorders>
            <w:shd w:val="clear" w:color="auto" w:fill="auto"/>
            <w:tcMar>
              <w:top w:w="0" w:type="dxa"/>
              <w:left w:w="0" w:type="dxa"/>
              <w:bottom w:w="0" w:type="dxa"/>
              <w:right w:w="0" w:type="dxa"/>
            </w:tcMar>
            <w:vAlign w:val="bottom"/>
          </w:tcPr>
          <w:p w14:paraId="02B57967" w14:textId="77777777" w:rsidR="00B9311C" w:rsidRDefault="00B9311C">
            <w:pPr>
              <w:widowControl w:val="0"/>
              <w:pBdr>
                <w:top w:val="nil"/>
                <w:left w:val="nil"/>
                <w:bottom w:val="nil"/>
                <w:right w:val="nil"/>
                <w:between w:val="nil"/>
              </w:pBdr>
              <w:spacing w:line="276" w:lineRule="auto"/>
              <w:rPr>
                <w:b/>
                <w:color w:val="000000"/>
                <w:sz w:val="20"/>
                <w:szCs w:val="20"/>
              </w:rPr>
            </w:pPr>
          </w:p>
        </w:tc>
        <w:tc>
          <w:tcPr>
            <w:tcW w:w="720" w:type="dxa"/>
            <w:vMerge/>
            <w:tcBorders>
              <w:top w:val="single" w:sz="8" w:space="0" w:color="000000"/>
              <w:bottom w:val="single" w:sz="8" w:space="0" w:color="000000"/>
            </w:tcBorders>
            <w:shd w:val="clear" w:color="auto" w:fill="auto"/>
            <w:tcMar>
              <w:top w:w="0" w:type="dxa"/>
              <w:left w:w="0" w:type="dxa"/>
              <w:bottom w:w="0" w:type="dxa"/>
              <w:right w:w="0" w:type="dxa"/>
            </w:tcMar>
            <w:vAlign w:val="bottom"/>
          </w:tcPr>
          <w:p w14:paraId="06FF18F2" w14:textId="77777777" w:rsidR="00B9311C" w:rsidRDefault="00B9311C">
            <w:pPr>
              <w:widowControl w:val="0"/>
              <w:pBdr>
                <w:top w:val="nil"/>
                <w:left w:val="nil"/>
                <w:bottom w:val="nil"/>
                <w:right w:val="nil"/>
                <w:between w:val="nil"/>
              </w:pBdr>
              <w:spacing w:line="276" w:lineRule="auto"/>
              <w:rPr>
                <w:b/>
                <w:color w:val="000000"/>
                <w:sz w:val="20"/>
                <w:szCs w:val="20"/>
              </w:rPr>
            </w:pPr>
          </w:p>
        </w:tc>
        <w:tc>
          <w:tcPr>
            <w:tcW w:w="1063" w:type="dxa"/>
            <w:tcBorders>
              <w:bottom w:val="single" w:sz="8" w:space="0" w:color="000000"/>
            </w:tcBorders>
            <w:shd w:val="clear" w:color="auto" w:fill="auto"/>
            <w:tcMar>
              <w:top w:w="0" w:type="dxa"/>
              <w:left w:w="0" w:type="dxa"/>
              <w:bottom w:w="0" w:type="dxa"/>
              <w:right w:w="0" w:type="dxa"/>
            </w:tcMar>
            <w:vAlign w:val="bottom"/>
          </w:tcPr>
          <w:p w14:paraId="036CBC0F" w14:textId="77777777" w:rsidR="00B9311C" w:rsidRDefault="004D552A">
            <w:pPr>
              <w:pBdr>
                <w:top w:val="nil"/>
                <w:left w:val="nil"/>
                <w:bottom w:val="nil"/>
                <w:right w:val="nil"/>
                <w:between w:val="nil"/>
              </w:pBdr>
              <w:spacing w:line="276" w:lineRule="auto"/>
              <w:jc w:val="center"/>
              <w:rPr>
                <w:b/>
                <w:color w:val="000000"/>
                <w:sz w:val="20"/>
                <w:szCs w:val="20"/>
              </w:rPr>
            </w:pPr>
            <w:r>
              <w:rPr>
                <w:b/>
                <w:color w:val="000000"/>
                <w:sz w:val="20"/>
                <w:szCs w:val="20"/>
              </w:rPr>
              <w:t>Mean</w:t>
            </w:r>
          </w:p>
        </w:tc>
        <w:tc>
          <w:tcPr>
            <w:tcW w:w="1063" w:type="dxa"/>
            <w:tcBorders>
              <w:top w:val="single" w:sz="8" w:space="0" w:color="000000"/>
              <w:bottom w:val="single" w:sz="8" w:space="0" w:color="000000"/>
            </w:tcBorders>
            <w:shd w:val="clear" w:color="auto" w:fill="auto"/>
            <w:tcMar>
              <w:top w:w="0" w:type="dxa"/>
              <w:left w:w="0" w:type="dxa"/>
              <w:bottom w:w="0" w:type="dxa"/>
              <w:right w:w="0" w:type="dxa"/>
            </w:tcMar>
            <w:vAlign w:val="bottom"/>
          </w:tcPr>
          <w:p w14:paraId="7D774222" w14:textId="77777777" w:rsidR="00B9311C" w:rsidRDefault="004D552A">
            <w:pPr>
              <w:pBdr>
                <w:top w:val="nil"/>
                <w:left w:val="nil"/>
                <w:bottom w:val="nil"/>
                <w:right w:val="nil"/>
                <w:between w:val="nil"/>
              </w:pBdr>
              <w:spacing w:line="276" w:lineRule="auto"/>
              <w:ind w:right="30"/>
              <w:jc w:val="center"/>
              <w:rPr>
                <w:b/>
                <w:color w:val="000000"/>
                <w:sz w:val="20"/>
                <w:szCs w:val="20"/>
                <w:vertAlign w:val="superscript"/>
              </w:rPr>
            </w:pPr>
            <w:r>
              <w:rPr>
                <w:b/>
                <w:color w:val="000000"/>
                <w:sz w:val="20"/>
                <w:szCs w:val="20"/>
              </w:rPr>
              <w:t>SD</w:t>
            </w:r>
            <w:r>
              <w:rPr>
                <w:b/>
                <w:color w:val="000000"/>
                <w:sz w:val="20"/>
                <w:szCs w:val="20"/>
                <w:vertAlign w:val="superscript"/>
              </w:rPr>
              <w:t>†</w:t>
            </w:r>
          </w:p>
        </w:tc>
        <w:tc>
          <w:tcPr>
            <w:tcW w:w="1384" w:type="dxa"/>
            <w:tcBorders>
              <w:top w:val="single" w:sz="8" w:space="0" w:color="000000"/>
              <w:bottom w:val="single" w:sz="8" w:space="0" w:color="000000"/>
            </w:tcBorders>
            <w:shd w:val="clear" w:color="auto" w:fill="auto"/>
            <w:tcMar>
              <w:top w:w="0" w:type="dxa"/>
              <w:left w:w="0" w:type="dxa"/>
              <w:bottom w:w="0" w:type="dxa"/>
              <w:right w:w="0" w:type="dxa"/>
            </w:tcMar>
            <w:vAlign w:val="bottom"/>
          </w:tcPr>
          <w:p w14:paraId="63311A39" w14:textId="77777777" w:rsidR="00B9311C" w:rsidRDefault="004D552A">
            <w:pPr>
              <w:pBdr>
                <w:top w:val="nil"/>
                <w:left w:val="nil"/>
                <w:bottom w:val="nil"/>
                <w:right w:val="nil"/>
                <w:between w:val="nil"/>
              </w:pBdr>
              <w:spacing w:line="276" w:lineRule="auto"/>
              <w:ind w:left="-525"/>
              <w:jc w:val="center"/>
              <w:rPr>
                <w:b/>
                <w:color w:val="000000"/>
                <w:sz w:val="20"/>
                <w:szCs w:val="20"/>
              </w:rPr>
            </w:pPr>
            <w:r>
              <w:rPr>
                <w:b/>
                <w:color w:val="000000"/>
                <w:sz w:val="20"/>
                <w:szCs w:val="20"/>
              </w:rPr>
              <w:t>Range</w:t>
            </w:r>
          </w:p>
        </w:tc>
        <w:tc>
          <w:tcPr>
            <w:tcW w:w="1035" w:type="dxa"/>
            <w:tcBorders>
              <w:bottom w:val="single" w:sz="8" w:space="0" w:color="000000"/>
            </w:tcBorders>
            <w:shd w:val="clear" w:color="auto" w:fill="auto"/>
            <w:tcMar>
              <w:top w:w="0" w:type="dxa"/>
              <w:left w:w="0" w:type="dxa"/>
              <w:bottom w:w="0" w:type="dxa"/>
              <w:right w:w="0" w:type="dxa"/>
            </w:tcMar>
            <w:vAlign w:val="bottom"/>
          </w:tcPr>
          <w:p w14:paraId="6DC7EA06" w14:textId="77777777" w:rsidR="00B9311C" w:rsidRDefault="004D552A">
            <w:pPr>
              <w:pBdr>
                <w:top w:val="nil"/>
                <w:left w:val="nil"/>
                <w:bottom w:val="nil"/>
                <w:right w:val="nil"/>
                <w:between w:val="nil"/>
              </w:pBdr>
              <w:spacing w:line="276" w:lineRule="auto"/>
              <w:jc w:val="center"/>
              <w:rPr>
                <w:b/>
                <w:color w:val="000000"/>
                <w:sz w:val="20"/>
                <w:szCs w:val="20"/>
              </w:rPr>
            </w:pPr>
            <w:r>
              <w:rPr>
                <w:b/>
                <w:color w:val="000000"/>
                <w:sz w:val="20"/>
                <w:szCs w:val="20"/>
              </w:rPr>
              <w:t>Estimate</w:t>
            </w:r>
          </w:p>
        </w:tc>
        <w:tc>
          <w:tcPr>
            <w:tcW w:w="1035" w:type="dxa"/>
            <w:tcBorders>
              <w:bottom w:val="single" w:sz="8" w:space="0" w:color="000000"/>
            </w:tcBorders>
            <w:shd w:val="clear" w:color="auto" w:fill="auto"/>
            <w:tcMar>
              <w:top w:w="0" w:type="dxa"/>
              <w:left w:w="0" w:type="dxa"/>
              <w:bottom w:w="0" w:type="dxa"/>
              <w:right w:w="0" w:type="dxa"/>
            </w:tcMar>
            <w:vAlign w:val="bottom"/>
          </w:tcPr>
          <w:p w14:paraId="2969E8E9" w14:textId="77777777" w:rsidR="00B9311C" w:rsidRDefault="004D552A">
            <w:pPr>
              <w:pBdr>
                <w:top w:val="nil"/>
                <w:left w:val="nil"/>
                <w:bottom w:val="nil"/>
                <w:right w:val="nil"/>
                <w:between w:val="nil"/>
              </w:pBdr>
              <w:spacing w:line="276" w:lineRule="auto"/>
              <w:jc w:val="center"/>
              <w:rPr>
                <w:b/>
                <w:color w:val="000000"/>
                <w:sz w:val="20"/>
                <w:szCs w:val="20"/>
                <w:vertAlign w:val="superscript"/>
              </w:rPr>
            </w:pPr>
            <w:r>
              <w:rPr>
                <w:b/>
                <w:color w:val="000000"/>
                <w:sz w:val="20"/>
                <w:szCs w:val="20"/>
              </w:rPr>
              <w:t>SE</w:t>
            </w:r>
            <w:r>
              <w:rPr>
                <w:b/>
                <w:color w:val="000000"/>
                <w:sz w:val="20"/>
                <w:szCs w:val="20"/>
                <w:vertAlign w:val="superscript"/>
              </w:rPr>
              <w:t>‡</w:t>
            </w:r>
          </w:p>
        </w:tc>
      </w:tr>
      <w:tr w:rsidR="00B9311C" w14:paraId="54EDB637" w14:textId="77777777">
        <w:tc>
          <w:tcPr>
            <w:tcW w:w="2980" w:type="dxa"/>
            <w:shd w:val="clear" w:color="auto" w:fill="auto"/>
            <w:tcMar>
              <w:top w:w="0" w:type="dxa"/>
              <w:left w:w="0" w:type="dxa"/>
              <w:bottom w:w="0" w:type="dxa"/>
              <w:right w:w="0" w:type="dxa"/>
            </w:tcMar>
            <w:vAlign w:val="bottom"/>
          </w:tcPr>
          <w:p w14:paraId="599D00CB" w14:textId="77777777" w:rsidR="00B9311C" w:rsidRDefault="004D552A">
            <w:pPr>
              <w:pBdr>
                <w:top w:val="nil"/>
                <w:left w:val="nil"/>
                <w:bottom w:val="nil"/>
                <w:right w:val="nil"/>
                <w:between w:val="nil"/>
              </w:pBdr>
              <w:spacing w:line="360" w:lineRule="auto"/>
              <w:ind w:left="90"/>
              <w:rPr>
                <w:color w:val="000000"/>
                <w:sz w:val="20"/>
                <w:szCs w:val="20"/>
              </w:rPr>
            </w:pPr>
            <w:r>
              <w:rPr>
                <w:color w:val="000000"/>
                <w:sz w:val="20"/>
                <w:szCs w:val="20"/>
              </w:rPr>
              <w:t xml:space="preserve"> </w:t>
            </w:r>
          </w:p>
        </w:tc>
        <w:tc>
          <w:tcPr>
            <w:tcW w:w="720" w:type="dxa"/>
            <w:shd w:val="clear" w:color="auto" w:fill="auto"/>
            <w:tcMar>
              <w:top w:w="0" w:type="dxa"/>
              <w:left w:w="0" w:type="dxa"/>
              <w:bottom w:w="0" w:type="dxa"/>
              <w:right w:w="0" w:type="dxa"/>
            </w:tcMar>
            <w:vAlign w:val="bottom"/>
          </w:tcPr>
          <w:p w14:paraId="77345AB6" w14:textId="77777777" w:rsidR="00B9311C" w:rsidRDefault="004D552A">
            <w:pPr>
              <w:pBdr>
                <w:top w:val="nil"/>
                <w:left w:val="nil"/>
                <w:bottom w:val="nil"/>
                <w:right w:val="nil"/>
                <w:between w:val="nil"/>
              </w:pBdr>
              <w:spacing w:line="360" w:lineRule="auto"/>
              <w:ind w:left="-525"/>
              <w:jc w:val="center"/>
              <w:rPr>
                <w:color w:val="000000"/>
                <w:sz w:val="20"/>
                <w:szCs w:val="20"/>
              </w:rPr>
            </w:pPr>
            <w:r>
              <w:rPr>
                <w:color w:val="000000"/>
                <w:sz w:val="20"/>
                <w:szCs w:val="20"/>
              </w:rPr>
              <w:t xml:space="preserve"> </w:t>
            </w:r>
          </w:p>
        </w:tc>
        <w:tc>
          <w:tcPr>
            <w:tcW w:w="3510" w:type="dxa"/>
            <w:gridSpan w:val="3"/>
            <w:shd w:val="clear" w:color="auto" w:fill="auto"/>
            <w:tcMar>
              <w:top w:w="0" w:type="dxa"/>
              <w:left w:w="0" w:type="dxa"/>
              <w:bottom w:w="0" w:type="dxa"/>
              <w:right w:w="0" w:type="dxa"/>
            </w:tcMar>
            <w:vAlign w:val="bottom"/>
          </w:tcPr>
          <w:p w14:paraId="2E88F8B2" w14:textId="77777777" w:rsidR="00B9311C" w:rsidRDefault="004D552A">
            <w:pPr>
              <w:pBdr>
                <w:top w:val="nil"/>
                <w:left w:val="nil"/>
                <w:bottom w:val="nil"/>
                <w:right w:val="nil"/>
                <w:between w:val="nil"/>
              </w:pBdr>
              <w:spacing w:line="360" w:lineRule="auto"/>
              <w:ind w:right="30"/>
              <w:jc w:val="center"/>
              <w:rPr>
                <w:color w:val="000000"/>
                <w:sz w:val="20"/>
                <w:szCs w:val="20"/>
              </w:rPr>
            </w:pPr>
            <w:r>
              <w:rPr>
                <w:color w:val="000000"/>
                <w:sz w:val="20"/>
                <w:szCs w:val="20"/>
              </w:rPr>
              <w:t xml:space="preserve">–––––––– </w:t>
            </w:r>
            <w:proofErr w:type="spellStart"/>
            <w:r>
              <w:rPr>
                <w:color w:val="000000"/>
                <w:sz w:val="20"/>
                <w:szCs w:val="20"/>
              </w:rPr>
              <w:t>μg</w:t>
            </w:r>
            <w:proofErr w:type="spellEnd"/>
            <w:r>
              <w:rPr>
                <w:color w:val="000000"/>
                <w:sz w:val="20"/>
                <w:szCs w:val="20"/>
              </w:rPr>
              <w:t xml:space="preserve"> g</w:t>
            </w:r>
            <w:r>
              <w:rPr>
                <w:color w:val="000000"/>
                <w:sz w:val="20"/>
                <w:szCs w:val="20"/>
                <w:vertAlign w:val="superscript"/>
              </w:rPr>
              <w:t>-1</w:t>
            </w:r>
            <w:r>
              <w:rPr>
                <w:color w:val="000000"/>
                <w:sz w:val="20"/>
                <w:szCs w:val="20"/>
              </w:rPr>
              <w:t xml:space="preserve"> fresh weight –––––––</w:t>
            </w:r>
          </w:p>
        </w:tc>
        <w:tc>
          <w:tcPr>
            <w:tcW w:w="1035" w:type="dxa"/>
            <w:shd w:val="clear" w:color="auto" w:fill="auto"/>
            <w:tcMar>
              <w:top w:w="0" w:type="dxa"/>
              <w:left w:w="0" w:type="dxa"/>
              <w:bottom w:w="0" w:type="dxa"/>
              <w:right w:w="0" w:type="dxa"/>
            </w:tcMar>
            <w:vAlign w:val="bottom"/>
          </w:tcPr>
          <w:p w14:paraId="57B992D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 xml:space="preserve"> </w:t>
            </w:r>
          </w:p>
        </w:tc>
        <w:tc>
          <w:tcPr>
            <w:tcW w:w="1035" w:type="dxa"/>
            <w:shd w:val="clear" w:color="auto" w:fill="auto"/>
            <w:tcMar>
              <w:top w:w="0" w:type="dxa"/>
              <w:left w:w="0" w:type="dxa"/>
              <w:bottom w:w="0" w:type="dxa"/>
              <w:right w:w="0" w:type="dxa"/>
            </w:tcMar>
            <w:vAlign w:val="bottom"/>
          </w:tcPr>
          <w:p w14:paraId="054220B7"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 xml:space="preserve"> </w:t>
            </w:r>
          </w:p>
        </w:tc>
      </w:tr>
      <w:tr w:rsidR="00B9311C" w14:paraId="79879171" w14:textId="77777777">
        <w:tc>
          <w:tcPr>
            <w:tcW w:w="2980" w:type="dxa"/>
            <w:shd w:val="clear" w:color="auto" w:fill="auto"/>
            <w:tcMar>
              <w:top w:w="0" w:type="dxa"/>
              <w:left w:w="0" w:type="dxa"/>
              <w:bottom w:w="0" w:type="dxa"/>
              <w:right w:w="0" w:type="dxa"/>
            </w:tcMar>
            <w:vAlign w:val="bottom"/>
          </w:tcPr>
          <w:p w14:paraId="3E743C7D"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Antheraxanthin</w:t>
            </w:r>
          </w:p>
        </w:tc>
        <w:tc>
          <w:tcPr>
            <w:tcW w:w="720" w:type="dxa"/>
            <w:shd w:val="clear" w:color="auto" w:fill="auto"/>
            <w:tcMar>
              <w:top w:w="0" w:type="dxa"/>
              <w:left w:w="0" w:type="dxa"/>
              <w:bottom w:w="0" w:type="dxa"/>
              <w:right w:w="0" w:type="dxa"/>
            </w:tcMar>
            <w:vAlign w:val="bottom"/>
          </w:tcPr>
          <w:p w14:paraId="0C415F74"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42F7A907"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1.22</w:t>
            </w:r>
          </w:p>
        </w:tc>
        <w:tc>
          <w:tcPr>
            <w:tcW w:w="1063" w:type="dxa"/>
            <w:shd w:val="clear" w:color="auto" w:fill="auto"/>
            <w:tcMar>
              <w:top w:w="0" w:type="dxa"/>
              <w:left w:w="0" w:type="dxa"/>
              <w:bottom w:w="0" w:type="dxa"/>
              <w:right w:w="0" w:type="dxa"/>
            </w:tcMar>
            <w:vAlign w:val="bottom"/>
          </w:tcPr>
          <w:p w14:paraId="321C3AC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0.30</w:t>
            </w:r>
          </w:p>
        </w:tc>
        <w:tc>
          <w:tcPr>
            <w:tcW w:w="1384" w:type="dxa"/>
            <w:shd w:val="clear" w:color="auto" w:fill="auto"/>
            <w:tcMar>
              <w:top w:w="0" w:type="dxa"/>
              <w:left w:w="0" w:type="dxa"/>
              <w:bottom w:w="0" w:type="dxa"/>
              <w:right w:w="0" w:type="dxa"/>
            </w:tcMar>
            <w:vAlign w:val="bottom"/>
          </w:tcPr>
          <w:p w14:paraId="00069CF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0.39-2.07</w:t>
            </w:r>
          </w:p>
        </w:tc>
        <w:tc>
          <w:tcPr>
            <w:tcW w:w="1035" w:type="dxa"/>
            <w:shd w:val="clear" w:color="auto" w:fill="auto"/>
            <w:tcMar>
              <w:top w:w="0" w:type="dxa"/>
              <w:left w:w="0" w:type="dxa"/>
              <w:bottom w:w="0" w:type="dxa"/>
              <w:right w:w="0" w:type="dxa"/>
            </w:tcMar>
            <w:vAlign w:val="bottom"/>
          </w:tcPr>
          <w:p w14:paraId="18C1431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82</w:t>
            </w:r>
          </w:p>
        </w:tc>
        <w:tc>
          <w:tcPr>
            <w:tcW w:w="1035" w:type="dxa"/>
            <w:shd w:val="clear" w:color="auto" w:fill="auto"/>
            <w:tcMar>
              <w:top w:w="0" w:type="dxa"/>
              <w:left w:w="0" w:type="dxa"/>
              <w:bottom w:w="0" w:type="dxa"/>
              <w:right w:w="0" w:type="dxa"/>
            </w:tcMar>
            <w:vAlign w:val="bottom"/>
          </w:tcPr>
          <w:p w14:paraId="4937B78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2</w:t>
            </w:r>
          </w:p>
        </w:tc>
      </w:tr>
      <w:tr w:rsidR="00B9311C" w14:paraId="17F87674" w14:textId="77777777">
        <w:tc>
          <w:tcPr>
            <w:tcW w:w="2980" w:type="dxa"/>
            <w:shd w:val="clear" w:color="auto" w:fill="auto"/>
            <w:tcMar>
              <w:top w:w="0" w:type="dxa"/>
              <w:left w:w="0" w:type="dxa"/>
              <w:bottom w:w="0" w:type="dxa"/>
              <w:right w:w="0" w:type="dxa"/>
            </w:tcMar>
            <w:vAlign w:val="bottom"/>
          </w:tcPr>
          <w:p w14:paraId="60E391E9"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arotene</w:t>
            </w:r>
          </w:p>
        </w:tc>
        <w:tc>
          <w:tcPr>
            <w:tcW w:w="720" w:type="dxa"/>
            <w:shd w:val="clear" w:color="auto" w:fill="auto"/>
            <w:tcMar>
              <w:top w:w="0" w:type="dxa"/>
              <w:left w:w="0" w:type="dxa"/>
              <w:bottom w:w="0" w:type="dxa"/>
              <w:right w:w="0" w:type="dxa"/>
            </w:tcMar>
            <w:vAlign w:val="bottom"/>
          </w:tcPr>
          <w:p w14:paraId="15618D3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5A7303DE"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0.54</w:t>
            </w:r>
          </w:p>
        </w:tc>
        <w:tc>
          <w:tcPr>
            <w:tcW w:w="1063" w:type="dxa"/>
            <w:shd w:val="clear" w:color="auto" w:fill="auto"/>
            <w:tcMar>
              <w:top w:w="0" w:type="dxa"/>
              <w:left w:w="0" w:type="dxa"/>
              <w:bottom w:w="0" w:type="dxa"/>
              <w:right w:w="0" w:type="dxa"/>
            </w:tcMar>
            <w:vAlign w:val="bottom"/>
          </w:tcPr>
          <w:p w14:paraId="09683EC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0.35</w:t>
            </w:r>
          </w:p>
        </w:tc>
        <w:tc>
          <w:tcPr>
            <w:tcW w:w="1384" w:type="dxa"/>
            <w:shd w:val="clear" w:color="auto" w:fill="auto"/>
            <w:tcMar>
              <w:top w:w="0" w:type="dxa"/>
              <w:left w:w="0" w:type="dxa"/>
              <w:bottom w:w="0" w:type="dxa"/>
              <w:right w:w="0" w:type="dxa"/>
            </w:tcMar>
            <w:vAlign w:val="bottom"/>
          </w:tcPr>
          <w:p w14:paraId="7F3D3E0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0.16-2.83</w:t>
            </w:r>
          </w:p>
        </w:tc>
        <w:tc>
          <w:tcPr>
            <w:tcW w:w="1035" w:type="dxa"/>
            <w:shd w:val="clear" w:color="auto" w:fill="auto"/>
            <w:tcMar>
              <w:top w:w="0" w:type="dxa"/>
              <w:left w:w="0" w:type="dxa"/>
              <w:bottom w:w="0" w:type="dxa"/>
              <w:right w:w="0" w:type="dxa"/>
            </w:tcMar>
            <w:vAlign w:val="bottom"/>
          </w:tcPr>
          <w:p w14:paraId="6B821F7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0.90</w:t>
            </w:r>
          </w:p>
        </w:tc>
        <w:tc>
          <w:tcPr>
            <w:tcW w:w="1035" w:type="dxa"/>
            <w:shd w:val="clear" w:color="auto" w:fill="auto"/>
            <w:tcMar>
              <w:top w:w="0" w:type="dxa"/>
              <w:left w:w="0" w:type="dxa"/>
              <w:bottom w:w="0" w:type="dxa"/>
              <w:right w:w="0" w:type="dxa"/>
            </w:tcMar>
            <w:vAlign w:val="bottom"/>
          </w:tcPr>
          <w:p w14:paraId="79FDC842"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0.01</w:t>
            </w:r>
          </w:p>
        </w:tc>
      </w:tr>
      <w:tr w:rsidR="00B9311C" w14:paraId="377318E8" w14:textId="77777777">
        <w:tc>
          <w:tcPr>
            <w:tcW w:w="2980" w:type="dxa"/>
            <w:shd w:val="clear" w:color="auto" w:fill="auto"/>
            <w:tcMar>
              <w:top w:w="0" w:type="dxa"/>
              <w:left w:w="0" w:type="dxa"/>
              <w:bottom w:w="0" w:type="dxa"/>
              <w:right w:w="0" w:type="dxa"/>
            </w:tcMar>
            <w:vAlign w:val="bottom"/>
          </w:tcPr>
          <w:p w14:paraId="31E4F7F7"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ryptoxanthin</w:t>
            </w:r>
          </w:p>
        </w:tc>
        <w:tc>
          <w:tcPr>
            <w:tcW w:w="720" w:type="dxa"/>
            <w:shd w:val="clear" w:color="auto" w:fill="auto"/>
            <w:tcMar>
              <w:top w:w="0" w:type="dxa"/>
              <w:left w:w="0" w:type="dxa"/>
              <w:bottom w:w="0" w:type="dxa"/>
              <w:right w:w="0" w:type="dxa"/>
            </w:tcMar>
            <w:vAlign w:val="bottom"/>
          </w:tcPr>
          <w:p w14:paraId="38097E92"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5F49779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0.47</w:t>
            </w:r>
          </w:p>
        </w:tc>
        <w:tc>
          <w:tcPr>
            <w:tcW w:w="1063" w:type="dxa"/>
            <w:shd w:val="clear" w:color="auto" w:fill="auto"/>
            <w:tcMar>
              <w:top w:w="0" w:type="dxa"/>
              <w:left w:w="0" w:type="dxa"/>
              <w:bottom w:w="0" w:type="dxa"/>
              <w:right w:w="0" w:type="dxa"/>
            </w:tcMar>
            <w:vAlign w:val="bottom"/>
          </w:tcPr>
          <w:p w14:paraId="207D997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0.29</w:t>
            </w:r>
          </w:p>
        </w:tc>
        <w:tc>
          <w:tcPr>
            <w:tcW w:w="1384" w:type="dxa"/>
            <w:shd w:val="clear" w:color="auto" w:fill="auto"/>
            <w:tcMar>
              <w:top w:w="0" w:type="dxa"/>
              <w:left w:w="0" w:type="dxa"/>
              <w:bottom w:w="0" w:type="dxa"/>
              <w:right w:w="0" w:type="dxa"/>
            </w:tcMar>
            <w:vAlign w:val="bottom"/>
          </w:tcPr>
          <w:p w14:paraId="0D74901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0.11-2.29</w:t>
            </w:r>
          </w:p>
        </w:tc>
        <w:tc>
          <w:tcPr>
            <w:tcW w:w="1035" w:type="dxa"/>
            <w:shd w:val="clear" w:color="auto" w:fill="auto"/>
            <w:tcMar>
              <w:top w:w="0" w:type="dxa"/>
              <w:left w:w="0" w:type="dxa"/>
              <w:bottom w:w="0" w:type="dxa"/>
              <w:right w:w="0" w:type="dxa"/>
            </w:tcMar>
            <w:vAlign w:val="bottom"/>
          </w:tcPr>
          <w:p w14:paraId="4BC8AED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91</w:t>
            </w:r>
          </w:p>
        </w:tc>
        <w:tc>
          <w:tcPr>
            <w:tcW w:w="1035" w:type="dxa"/>
            <w:shd w:val="clear" w:color="auto" w:fill="auto"/>
            <w:tcMar>
              <w:top w:w="0" w:type="dxa"/>
              <w:left w:w="0" w:type="dxa"/>
              <w:bottom w:w="0" w:type="dxa"/>
              <w:right w:w="0" w:type="dxa"/>
            </w:tcMar>
            <w:vAlign w:val="bottom"/>
          </w:tcPr>
          <w:p w14:paraId="6CE8BBA2"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1</w:t>
            </w:r>
          </w:p>
        </w:tc>
      </w:tr>
      <w:tr w:rsidR="00B9311C" w14:paraId="1ADCE54B" w14:textId="77777777">
        <w:tc>
          <w:tcPr>
            <w:tcW w:w="2980" w:type="dxa"/>
            <w:shd w:val="clear" w:color="auto" w:fill="auto"/>
            <w:tcMar>
              <w:top w:w="0" w:type="dxa"/>
              <w:left w:w="0" w:type="dxa"/>
              <w:bottom w:w="0" w:type="dxa"/>
              <w:right w:w="0" w:type="dxa"/>
            </w:tcMar>
            <w:vAlign w:val="bottom"/>
          </w:tcPr>
          <w:p w14:paraId="558F5B37"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Lutein</w:t>
            </w:r>
          </w:p>
        </w:tc>
        <w:tc>
          <w:tcPr>
            <w:tcW w:w="720" w:type="dxa"/>
            <w:shd w:val="clear" w:color="auto" w:fill="auto"/>
            <w:tcMar>
              <w:top w:w="0" w:type="dxa"/>
              <w:left w:w="0" w:type="dxa"/>
              <w:bottom w:w="0" w:type="dxa"/>
              <w:right w:w="0" w:type="dxa"/>
            </w:tcMar>
            <w:vAlign w:val="bottom"/>
          </w:tcPr>
          <w:p w14:paraId="77AB2C2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7CC92EC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5.82</w:t>
            </w:r>
          </w:p>
        </w:tc>
        <w:tc>
          <w:tcPr>
            <w:tcW w:w="1063" w:type="dxa"/>
            <w:shd w:val="clear" w:color="auto" w:fill="auto"/>
            <w:tcMar>
              <w:top w:w="0" w:type="dxa"/>
              <w:left w:w="0" w:type="dxa"/>
              <w:bottom w:w="0" w:type="dxa"/>
              <w:right w:w="0" w:type="dxa"/>
            </w:tcMar>
            <w:vAlign w:val="bottom"/>
          </w:tcPr>
          <w:p w14:paraId="4D147011"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3.04</w:t>
            </w:r>
          </w:p>
        </w:tc>
        <w:tc>
          <w:tcPr>
            <w:tcW w:w="1384" w:type="dxa"/>
            <w:shd w:val="clear" w:color="auto" w:fill="auto"/>
            <w:tcMar>
              <w:top w:w="0" w:type="dxa"/>
              <w:left w:w="0" w:type="dxa"/>
              <w:bottom w:w="0" w:type="dxa"/>
              <w:right w:w="0" w:type="dxa"/>
            </w:tcMar>
            <w:vAlign w:val="bottom"/>
          </w:tcPr>
          <w:p w14:paraId="241C2C0C"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0.64-19.39</w:t>
            </w:r>
          </w:p>
        </w:tc>
        <w:tc>
          <w:tcPr>
            <w:tcW w:w="1035" w:type="dxa"/>
            <w:shd w:val="clear" w:color="auto" w:fill="auto"/>
            <w:tcMar>
              <w:top w:w="0" w:type="dxa"/>
              <w:left w:w="0" w:type="dxa"/>
              <w:bottom w:w="0" w:type="dxa"/>
              <w:right w:w="0" w:type="dxa"/>
            </w:tcMar>
            <w:vAlign w:val="bottom"/>
          </w:tcPr>
          <w:p w14:paraId="67D2831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0.9</w:t>
            </w:r>
            <w:r>
              <w:rPr>
                <w:sz w:val="20"/>
                <w:szCs w:val="20"/>
              </w:rPr>
              <w:t>3</w:t>
            </w:r>
          </w:p>
        </w:tc>
        <w:tc>
          <w:tcPr>
            <w:tcW w:w="1035" w:type="dxa"/>
            <w:shd w:val="clear" w:color="auto" w:fill="auto"/>
            <w:tcMar>
              <w:top w:w="0" w:type="dxa"/>
              <w:left w:w="0" w:type="dxa"/>
              <w:bottom w:w="0" w:type="dxa"/>
              <w:right w:w="0" w:type="dxa"/>
            </w:tcMar>
            <w:vAlign w:val="bottom"/>
          </w:tcPr>
          <w:p w14:paraId="11FC65DF"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0.01</w:t>
            </w:r>
          </w:p>
        </w:tc>
      </w:tr>
      <w:tr w:rsidR="00B9311C" w14:paraId="1FA7515B" w14:textId="77777777">
        <w:tc>
          <w:tcPr>
            <w:tcW w:w="2980" w:type="dxa"/>
            <w:shd w:val="clear" w:color="auto" w:fill="auto"/>
            <w:tcMar>
              <w:top w:w="0" w:type="dxa"/>
              <w:left w:w="0" w:type="dxa"/>
              <w:bottom w:w="0" w:type="dxa"/>
              <w:right w:w="0" w:type="dxa"/>
            </w:tcMar>
            <w:vAlign w:val="bottom"/>
          </w:tcPr>
          <w:p w14:paraId="27553A73"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Violaxanthin</w:t>
            </w:r>
          </w:p>
        </w:tc>
        <w:tc>
          <w:tcPr>
            <w:tcW w:w="720" w:type="dxa"/>
            <w:shd w:val="clear" w:color="auto" w:fill="auto"/>
            <w:tcMar>
              <w:top w:w="0" w:type="dxa"/>
              <w:left w:w="0" w:type="dxa"/>
              <w:bottom w:w="0" w:type="dxa"/>
              <w:right w:w="0" w:type="dxa"/>
            </w:tcMar>
            <w:vAlign w:val="bottom"/>
          </w:tcPr>
          <w:p w14:paraId="0BB01D34"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7E5D1C0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0.99</w:t>
            </w:r>
          </w:p>
        </w:tc>
        <w:tc>
          <w:tcPr>
            <w:tcW w:w="1063" w:type="dxa"/>
            <w:shd w:val="clear" w:color="auto" w:fill="auto"/>
            <w:tcMar>
              <w:top w:w="0" w:type="dxa"/>
              <w:left w:w="0" w:type="dxa"/>
              <w:bottom w:w="0" w:type="dxa"/>
              <w:right w:w="0" w:type="dxa"/>
            </w:tcMar>
            <w:vAlign w:val="bottom"/>
          </w:tcPr>
          <w:p w14:paraId="5509CF2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0.21</w:t>
            </w:r>
          </w:p>
        </w:tc>
        <w:tc>
          <w:tcPr>
            <w:tcW w:w="1384" w:type="dxa"/>
            <w:shd w:val="clear" w:color="auto" w:fill="auto"/>
            <w:tcMar>
              <w:top w:w="0" w:type="dxa"/>
              <w:left w:w="0" w:type="dxa"/>
              <w:bottom w:w="0" w:type="dxa"/>
              <w:right w:w="0" w:type="dxa"/>
            </w:tcMar>
            <w:vAlign w:val="bottom"/>
          </w:tcPr>
          <w:p w14:paraId="745BE5A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0.56-2.47</w:t>
            </w:r>
          </w:p>
        </w:tc>
        <w:tc>
          <w:tcPr>
            <w:tcW w:w="1035" w:type="dxa"/>
            <w:shd w:val="clear" w:color="auto" w:fill="auto"/>
            <w:tcMar>
              <w:top w:w="0" w:type="dxa"/>
              <w:left w:w="0" w:type="dxa"/>
              <w:bottom w:w="0" w:type="dxa"/>
              <w:right w:w="0" w:type="dxa"/>
            </w:tcMar>
            <w:vAlign w:val="bottom"/>
          </w:tcPr>
          <w:p w14:paraId="0486082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0.76</w:t>
            </w:r>
          </w:p>
        </w:tc>
        <w:tc>
          <w:tcPr>
            <w:tcW w:w="1035" w:type="dxa"/>
            <w:shd w:val="clear" w:color="auto" w:fill="auto"/>
            <w:tcMar>
              <w:top w:w="0" w:type="dxa"/>
              <w:left w:w="0" w:type="dxa"/>
              <w:bottom w:w="0" w:type="dxa"/>
              <w:right w:w="0" w:type="dxa"/>
            </w:tcMar>
            <w:vAlign w:val="bottom"/>
          </w:tcPr>
          <w:p w14:paraId="24F32A37"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0.03</w:t>
            </w:r>
          </w:p>
        </w:tc>
      </w:tr>
      <w:tr w:rsidR="00B9311C" w14:paraId="71140256" w14:textId="77777777">
        <w:tc>
          <w:tcPr>
            <w:tcW w:w="2980" w:type="dxa"/>
            <w:shd w:val="clear" w:color="auto" w:fill="auto"/>
            <w:tcMar>
              <w:top w:w="0" w:type="dxa"/>
              <w:left w:w="0" w:type="dxa"/>
              <w:bottom w:w="0" w:type="dxa"/>
              <w:right w:w="0" w:type="dxa"/>
            </w:tcMar>
            <w:vAlign w:val="bottom"/>
          </w:tcPr>
          <w:p w14:paraId="70E8CD92"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Zeaxanthin</w:t>
            </w:r>
          </w:p>
        </w:tc>
        <w:tc>
          <w:tcPr>
            <w:tcW w:w="720" w:type="dxa"/>
            <w:shd w:val="clear" w:color="auto" w:fill="auto"/>
            <w:tcMar>
              <w:top w:w="0" w:type="dxa"/>
              <w:left w:w="0" w:type="dxa"/>
              <w:bottom w:w="0" w:type="dxa"/>
              <w:right w:w="0" w:type="dxa"/>
            </w:tcMar>
            <w:vAlign w:val="bottom"/>
          </w:tcPr>
          <w:p w14:paraId="2E235F1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1E04A5C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4.84</w:t>
            </w:r>
          </w:p>
        </w:tc>
        <w:tc>
          <w:tcPr>
            <w:tcW w:w="1063" w:type="dxa"/>
            <w:shd w:val="clear" w:color="auto" w:fill="auto"/>
            <w:tcMar>
              <w:top w:w="0" w:type="dxa"/>
              <w:left w:w="0" w:type="dxa"/>
              <w:bottom w:w="0" w:type="dxa"/>
              <w:right w:w="0" w:type="dxa"/>
            </w:tcMar>
            <w:vAlign w:val="bottom"/>
          </w:tcPr>
          <w:p w14:paraId="3359107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1.75</w:t>
            </w:r>
          </w:p>
        </w:tc>
        <w:tc>
          <w:tcPr>
            <w:tcW w:w="1384" w:type="dxa"/>
            <w:shd w:val="clear" w:color="auto" w:fill="auto"/>
            <w:tcMar>
              <w:top w:w="0" w:type="dxa"/>
              <w:left w:w="0" w:type="dxa"/>
              <w:bottom w:w="0" w:type="dxa"/>
              <w:right w:w="0" w:type="dxa"/>
            </w:tcMar>
            <w:vAlign w:val="bottom"/>
          </w:tcPr>
          <w:p w14:paraId="7AD8CBF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1.62-10.71</w:t>
            </w:r>
          </w:p>
        </w:tc>
        <w:tc>
          <w:tcPr>
            <w:tcW w:w="1035" w:type="dxa"/>
            <w:shd w:val="clear" w:color="auto" w:fill="auto"/>
            <w:tcMar>
              <w:top w:w="0" w:type="dxa"/>
              <w:left w:w="0" w:type="dxa"/>
              <w:bottom w:w="0" w:type="dxa"/>
              <w:right w:w="0" w:type="dxa"/>
            </w:tcMar>
            <w:vAlign w:val="bottom"/>
          </w:tcPr>
          <w:p w14:paraId="6A169C4C"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0.8</w:t>
            </w:r>
            <w:r>
              <w:rPr>
                <w:sz w:val="20"/>
                <w:szCs w:val="20"/>
              </w:rPr>
              <w:t>7</w:t>
            </w:r>
          </w:p>
        </w:tc>
        <w:tc>
          <w:tcPr>
            <w:tcW w:w="1035" w:type="dxa"/>
            <w:shd w:val="clear" w:color="auto" w:fill="auto"/>
            <w:tcMar>
              <w:top w:w="0" w:type="dxa"/>
              <w:left w:w="0" w:type="dxa"/>
              <w:bottom w:w="0" w:type="dxa"/>
              <w:right w:w="0" w:type="dxa"/>
            </w:tcMar>
            <w:vAlign w:val="bottom"/>
          </w:tcPr>
          <w:p w14:paraId="0077055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0.02</w:t>
            </w:r>
          </w:p>
        </w:tc>
      </w:tr>
      <w:tr w:rsidR="00B9311C" w14:paraId="5CF1129F" w14:textId="77777777">
        <w:tc>
          <w:tcPr>
            <w:tcW w:w="2980" w:type="dxa"/>
            <w:shd w:val="clear" w:color="auto" w:fill="auto"/>
            <w:tcMar>
              <w:top w:w="0" w:type="dxa"/>
              <w:left w:w="0" w:type="dxa"/>
              <w:bottom w:w="0" w:type="dxa"/>
              <w:right w:w="0" w:type="dxa"/>
            </w:tcMar>
            <w:vAlign w:val="bottom"/>
          </w:tcPr>
          <w:p w14:paraId="27AA9E7F" w14:textId="77777777" w:rsidR="00B9311C" w:rsidRDefault="004D552A">
            <w:pPr>
              <w:pBdr>
                <w:top w:val="nil"/>
                <w:left w:val="nil"/>
                <w:bottom w:val="nil"/>
                <w:right w:val="nil"/>
                <w:between w:val="nil"/>
              </w:pBdr>
              <w:spacing w:before="20" w:line="360" w:lineRule="auto"/>
              <w:rPr>
                <w:color w:val="000000"/>
                <w:sz w:val="20"/>
                <w:szCs w:val="20"/>
              </w:rPr>
            </w:pPr>
            <w:proofErr w:type="spellStart"/>
            <w:r>
              <w:rPr>
                <w:color w:val="000000"/>
                <w:sz w:val="20"/>
                <w:szCs w:val="20"/>
              </w:rPr>
              <w:t>Zeinoxanthin</w:t>
            </w:r>
            <w:proofErr w:type="spellEnd"/>
          </w:p>
        </w:tc>
        <w:tc>
          <w:tcPr>
            <w:tcW w:w="720" w:type="dxa"/>
            <w:shd w:val="clear" w:color="auto" w:fill="auto"/>
            <w:tcMar>
              <w:top w:w="0" w:type="dxa"/>
              <w:left w:w="0" w:type="dxa"/>
              <w:bottom w:w="0" w:type="dxa"/>
              <w:right w:w="0" w:type="dxa"/>
            </w:tcMar>
            <w:vAlign w:val="bottom"/>
          </w:tcPr>
          <w:p w14:paraId="578F39E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2CACABCF"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1.20</w:t>
            </w:r>
          </w:p>
        </w:tc>
        <w:tc>
          <w:tcPr>
            <w:tcW w:w="1063" w:type="dxa"/>
            <w:shd w:val="clear" w:color="auto" w:fill="auto"/>
            <w:tcMar>
              <w:top w:w="0" w:type="dxa"/>
              <w:left w:w="0" w:type="dxa"/>
              <w:bottom w:w="0" w:type="dxa"/>
              <w:right w:w="0" w:type="dxa"/>
            </w:tcMar>
            <w:vAlign w:val="bottom"/>
          </w:tcPr>
          <w:p w14:paraId="7747DEB7"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1.04</w:t>
            </w:r>
          </w:p>
        </w:tc>
        <w:tc>
          <w:tcPr>
            <w:tcW w:w="1384" w:type="dxa"/>
            <w:shd w:val="clear" w:color="auto" w:fill="auto"/>
            <w:tcMar>
              <w:top w:w="0" w:type="dxa"/>
              <w:left w:w="0" w:type="dxa"/>
              <w:bottom w:w="0" w:type="dxa"/>
              <w:right w:w="0" w:type="dxa"/>
            </w:tcMar>
            <w:vAlign w:val="bottom"/>
          </w:tcPr>
          <w:p w14:paraId="1B380D5E"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0.06-8.88</w:t>
            </w:r>
          </w:p>
        </w:tc>
        <w:tc>
          <w:tcPr>
            <w:tcW w:w="1035" w:type="dxa"/>
            <w:shd w:val="clear" w:color="auto" w:fill="auto"/>
            <w:tcMar>
              <w:top w:w="0" w:type="dxa"/>
              <w:left w:w="0" w:type="dxa"/>
              <w:bottom w:w="0" w:type="dxa"/>
              <w:right w:w="0" w:type="dxa"/>
            </w:tcMar>
            <w:vAlign w:val="bottom"/>
          </w:tcPr>
          <w:p w14:paraId="50657E6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0.9</w:t>
            </w:r>
            <w:r>
              <w:rPr>
                <w:sz w:val="20"/>
                <w:szCs w:val="20"/>
              </w:rPr>
              <w:t>1</w:t>
            </w:r>
          </w:p>
        </w:tc>
        <w:tc>
          <w:tcPr>
            <w:tcW w:w="1035" w:type="dxa"/>
            <w:shd w:val="clear" w:color="auto" w:fill="auto"/>
            <w:tcMar>
              <w:top w:w="0" w:type="dxa"/>
              <w:left w:w="0" w:type="dxa"/>
              <w:bottom w:w="0" w:type="dxa"/>
              <w:right w:w="0" w:type="dxa"/>
            </w:tcMar>
            <w:vAlign w:val="bottom"/>
          </w:tcPr>
          <w:p w14:paraId="60B00D0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0.01</w:t>
            </w:r>
          </w:p>
        </w:tc>
      </w:tr>
      <w:tr w:rsidR="00B9311C" w14:paraId="0D08461F" w14:textId="77777777">
        <w:tc>
          <w:tcPr>
            <w:tcW w:w="2980" w:type="dxa"/>
            <w:shd w:val="clear" w:color="auto" w:fill="auto"/>
            <w:tcMar>
              <w:top w:w="0" w:type="dxa"/>
              <w:left w:w="0" w:type="dxa"/>
              <w:bottom w:w="0" w:type="dxa"/>
              <w:right w:w="0" w:type="dxa"/>
            </w:tcMar>
            <w:vAlign w:val="bottom"/>
          </w:tcPr>
          <w:p w14:paraId="27643D5F"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Other carotenes</w:t>
            </w:r>
          </w:p>
        </w:tc>
        <w:tc>
          <w:tcPr>
            <w:tcW w:w="720" w:type="dxa"/>
            <w:shd w:val="clear" w:color="auto" w:fill="auto"/>
            <w:tcMar>
              <w:top w:w="0" w:type="dxa"/>
              <w:left w:w="0" w:type="dxa"/>
              <w:bottom w:w="0" w:type="dxa"/>
              <w:right w:w="0" w:type="dxa"/>
            </w:tcMar>
            <w:vAlign w:val="bottom"/>
          </w:tcPr>
          <w:p w14:paraId="4B9336A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307</w:t>
            </w:r>
          </w:p>
        </w:tc>
        <w:tc>
          <w:tcPr>
            <w:tcW w:w="1063" w:type="dxa"/>
            <w:shd w:val="clear" w:color="auto" w:fill="auto"/>
            <w:tcMar>
              <w:top w:w="0" w:type="dxa"/>
              <w:left w:w="0" w:type="dxa"/>
              <w:bottom w:w="0" w:type="dxa"/>
              <w:right w:w="0" w:type="dxa"/>
            </w:tcMar>
            <w:vAlign w:val="bottom"/>
          </w:tcPr>
          <w:p w14:paraId="69A4C05E"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1.38</w:t>
            </w:r>
          </w:p>
        </w:tc>
        <w:tc>
          <w:tcPr>
            <w:tcW w:w="1063" w:type="dxa"/>
            <w:shd w:val="clear" w:color="auto" w:fill="auto"/>
            <w:tcMar>
              <w:top w:w="0" w:type="dxa"/>
              <w:left w:w="0" w:type="dxa"/>
              <w:bottom w:w="0" w:type="dxa"/>
              <w:right w:w="0" w:type="dxa"/>
            </w:tcMar>
            <w:vAlign w:val="bottom"/>
          </w:tcPr>
          <w:p w14:paraId="7074C13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0.73</w:t>
            </w:r>
          </w:p>
        </w:tc>
        <w:tc>
          <w:tcPr>
            <w:tcW w:w="1384" w:type="dxa"/>
            <w:shd w:val="clear" w:color="auto" w:fill="auto"/>
            <w:tcMar>
              <w:top w:w="0" w:type="dxa"/>
              <w:left w:w="0" w:type="dxa"/>
              <w:bottom w:w="0" w:type="dxa"/>
              <w:right w:w="0" w:type="dxa"/>
            </w:tcMar>
            <w:vAlign w:val="bottom"/>
          </w:tcPr>
          <w:p w14:paraId="4A2570D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0.29-4.94</w:t>
            </w:r>
          </w:p>
        </w:tc>
        <w:tc>
          <w:tcPr>
            <w:tcW w:w="1035" w:type="dxa"/>
            <w:shd w:val="clear" w:color="auto" w:fill="auto"/>
            <w:tcMar>
              <w:top w:w="0" w:type="dxa"/>
              <w:left w:w="0" w:type="dxa"/>
              <w:bottom w:w="0" w:type="dxa"/>
              <w:right w:w="0" w:type="dxa"/>
            </w:tcMar>
            <w:vAlign w:val="bottom"/>
          </w:tcPr>
          <w:p w14:paraId="1966A66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80</w:t>
            </w:r>
          </w:p>
        </w:tc>
        <w:tc>
          <w:tcPr>
            <w:tcW w:w="1035" w:type="dxa"/>
            <w:shd w:val="clear" w:color="auto" w:fill="auto"/>
            <w:tcMar>
              <w:top w:w="0" w:type="dxa"/>
              <w:left w:w="0" w:type="dxa"/>
              <w:bottom w:w="0" w:type="dxa"/>
              <w:right w:w="0" w:type="dxa"/>
            </w:tcMar>
            <w:vAlign w:val="bottom"/>
          </w:tcPr>
          <w:p w14:paraId="1209622E"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0.02</w:t>
            </w:r>
          </w:p>
        </w:tc>
      </w:tr>
      <w:tr w:rsidR="00B9311C" w14:paraId="1DC47AB5" w14:textId="77777777">
        <w:tc>
          <w:tcPr>
            <w:tcW w:w="2980" w:type="dxa"/>
            <w:shd w:val="clear" w:color="auto" w:fill="auto"/>
            <w:tcMar>
              <w:top w:w="0" w:type="dxa"/>
              <w:left w:w="0" w:type="dxa"/>
              <w:bottom w:w="0" w:type="dxa"/>
              <w:right w:w="0" w:type="dxa"/>
            </w:tcMar>
            <w:vAlign w:val="bottom"/>
          </w:tcPr>
          <w:p w14:paraId="1176CAB6"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α-</w:t>
            </w:r>
            <w:r>
              <w:rPr>
                <w:sz w:val="20"/>
                <w:szCs w:val="20"/>
              </w:rPr>
              <w:t>X</w:t>
            </w:r>
            <w:r>
              <w:rPr>
                <w:color w:val="000000"/>
                <w:sz w:val="20"/>
                <w:szCs w:val="20"/>
              </w:rPr>
              <w:t>anthophylls</w:t>
            </w:r>
          </w:p>
        </w:tc>
        <w:tc>
          <w:tcPr>
            <w:tcW w:w="720" w:type="dxa"/>
            <w:shd w:val="clear" w:color="auto" w:fill="auto"/>
            <w:tcMar>
              <w:top w:w="0" w:type="dxa"/>
              <w:left w:w="0" w:type="dxa"/>
              <w:bottom w:w="0" w:type="dxa"/>
              <w:right w:w="0" w:type="dxa"/>
            </w:tcMar>
            <w:vAlign w:val="bottom"/>
          </w:tcPr>
          <w:p w14:paraId="154B6B7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09670C7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7.10</w:t>
            </w:r>
          </w:p>
        </w:tc>
        <w:tc>
          <w:tcPr>
            <w:tcW w:w="1063" w:type="dxa"/>
            <w:shd w:val="clear" w:color="auto" w:fill="auto"/>
            <w:tcMar>
              <w:top w:w="0" w:type="dxa"/>
              <w:left w:w="0" w:type="dxa"/>
              <w:bottom w:w="0" w:type="dxa"/>
              <w:right w:w="0" w:type="dxa"/>
            </w:tcMar>
            <w:vAlign w:val="bottom"/>
          </w:tcPr>
          <w:p w14:paraId="5156600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3.86</w:t>
            </w:r>
          </w:p>
        </w:tc>
        <w:tc>
          <w:tcPr>
            <w:tcW w:w="1384" w:type="dxa"/>
            <w:shd w:val="clear" w:color="auto" w:fill="auto"/>
            <w:tcMar>
              <w:top w:w="0" w:type="dxa"/>
              <w:left w:w="0" w:type="dxa"/>
              <w:bottom w:w="0" w:type="dxa"/>
              <w:right w:w="0" w:type="dxa"/>
            </w:tcMar>
            <w:vAlign w:val="bottom"/>
          </w:tcPr>
          <w:p w14:paraId="79AF308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0.73-28.23</w:t>
            </w:r>
          </w:p>
        </w:tc>
        <w:tc>
          <w:tcPr>
            <w:tcW w:w="1035" w:type="dxa"/>
            <w:shd w:val="clear" w:color="auto" w:fill="auto"/>
            <w:tcMar>
              <w:top w:w="0" w:type="dxa"/>
              <w:left w:w="0" w:type="dxa"/>
              <w:bottom w:w="0" w:type="dxa"/>
              <w:right w:w="0" w:type="dxa"/>
            </w:tcMar>
            <w:vAlign w:val="bottom"/>
          </w:tcPr>
          <w:p w14:paraId="50E6980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0.9</w:t>
            </w:r>
            <w:r>
              <w:rPr>
                <w:sz w:val="20"/>
                <w:szCs w:val="20"/>
              </w:rPr>
              <w:t>3</w:t>
            </w:r>
          </w:p>
        </w:tc>
        <w:tc>
          <w:tcPr>
            <w:tcW w:w="1035" w:type="dxa"/>
            <w:shd w:val="clear" w:color="auto" w:fill="auto"/>
            <w:tcMar>
              <w:top w:w="0" w:type="dxa"/>
              <w:left w:w="0" w:type="dxa"/>
              <w:bottom w:w="0" w:type="dxa"/>
              <w:right w:w="0" w:type="dxa"/>
            </w:tcMar>
            <w:vAlign w:val="bottom"/>
          </w:tcPr>
          <w:p w14:paraId="3962C8F7"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0.01</w:t>
            </w:r>
          </w:p>
        </w:tc>
      </w:tr>
      <w:tr w:rsidR="00B9311C" w14:paraId="4879CC8F" w14:textId="77777777">
        <w:tc>
          <w:tcPr>
            <w:tcW w:w="2980" w:type="dxa"/>
            <w:shd w:val="clear" w:color="auto" w:fill="auto"/>
            <w:tcMar>
              <w:top w:w="0" w:type="dxa"/>
              <w:left w:w="0" w:type="dxa"/>
              <w:bottom w:w="0" w:type="dxa"/>
              <w:right w:w="0" w:type="dxa"/>
            </w:tcMar>
            <w:vAlign w:val="bottom"/>
          </w:tcPr>
          <w:p w14:paraId="15A43677"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X</w:t>
            </w:r>
            <w:r>
              <w:rPr>
                <w:color w:val="000000"/>
                <w:sz w:val="20"/>
                <w:szCs w:val="20"/>
              </w:rPr>
              <w:t>anthophylls</w:t>
            </w:r>
          </w:p>
        </w:tc>
        <w:tc>
          <w:tcPr>
            <w:tcW w:w="720" w:type="dxa"/>
            <w:shd w:val="clear" w:color="auto" w:fill="auto"/>
            <w:tcMar>
              <w:top w:w="0" w:type="dxa"/>
              <w:left w:w="0" w:type="dxa"/>
              <w:bottom w:w="0" w:type="dxa"/>
              <w:right w:w="0" w:type="dxa"/>
            </w:tcMar>
            <w:vAlign w:val="bottom"/>
          </w:tcPr>
          <w:p w14:paraId="57CA3C5C"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047A7A0E" w14:textId="77777777" w:rsidR="00B9311C" w:rsidRDefault="004D552A">
            <w:pPr>
              <w:pBdr>
                <w:top w:val="nil"/>
                <w:left w:val="nil"/>
                <w:bottom w:val="nil"/>
                <w:right w:val="nil"/>
                <w:between w:val="nil"/>
              </w:pBdr>
              <w:spacing w:line="360" w:lineRule="auto"/>
              <w:jc w:val="center"/>
              <w:rPr>
                <w:color w:val="000000"/>
                <w:sz w:val="20"/>
                <w:szCs w:val="20"/>
              </w:rPr>
            </w:pPr>
            <w:r>
              <w:rPr>
                <w:sz w:val="20"/>
                <w:szCs w:val="20"/>
              </w:rPr>
              <w:t>7.46</w:t>
            </w:r>
          </w:p>
        </w:tc>
        <w:tc>
          <w:tcPr>
            <w:tcW w:w="1063" w:type="dxa"/>
            <w:shd w:val="clear" w:color="auto" w:fill="auto"/>
            <w:tcMar>
              <w:top w:w="0" w:type="dxa"/>
              <w:left w:w="0" w:type="dxa"/>
              <w:bottom w:w="0" w:type="dxa"/>
              <w:right w:w="0" w:type="dxa"/>
            </w:tcMar>
            <w:vAlign w:val="bottom"/>
          </w:tcPr>
          <w:p w14:paraId="69A91C63" w14:textId="77777777" w:rsidR="00B9311C" w:rsidRDefault="004D552A">
            <w:pPr>
              <w:pBdr>
                <w:top w:val="nil"/>
                <w:left w:val="nil"/>
                <w:bottom w:val="nil"/>
                <w:right w:val="nil"/>
                <w:between w:val="nil"/>
              </w:pBdr>
              <w:spacing w:line="360" w:lineRule="auto"/>
              <w:jc w:val="center"/>
              <w:rPr>
                <w:color w:val="000000"/>
                <w:sz w:val="20"/>
                <w:szCs w:val="20"/>
              </w:rPr>
            </w:pPr>
            <w:r>
              <w:rPr>
                <w:sz w:val="20"/>
                <w:szCs w:val="20"/>
              </w:rPr>
              <w:t>2.04</w:t>
            </w:r>
          </w:p>
        </w:tc>
        <w:tc>
          <w:tcPr>
            <w:tcW w:w="1384" w:type="dxa"/>
            <w:shd w:val="clear" w:color="auto" w:fill="auto"/>
            <w:tcMar>
              <w:top w:w="0" w:type="dxa"/>
              <w:left w:w="0" w:type="dxa"/>
              <w:bottom w:w="0" w:type="dxa"/>
              <w:right w:w="0" w:type="dxa"/>
            </w:tcMar>
            <w:vAlign w:val="bottom"/>
          </w:tcPr>
          <w:p w14:paraId="17B2EFBD" w14:textId="77777777" w:rsidR="00B9311C" w:rsidRDefault="004D552A">
            <w:pPr>
              <w:pBdr>
                <w:top w:val="nil"/>
                <w:left w:val="nil"/>
                <w:bottom w:val="nil"/>
                <w:right w:val="nil"/>
                <w:between w:val="nil"/>
              </w:pBdr>
              <w:spacing w:line="360" w:lineRule="auto"/>
              <w:jc w:val="center"/>
              <w:rPr>
                <w:color w:val="000000"/>
                <w:sz w:val="20"/>
                <w:szCs w:val="20"/>
              </w:rPr>
            </w:pPr>
            <w:r>
              <w:rPr>
                <w:sz w:val="20"/>
                <w:szCs w:val="20"/>
              </w:rPr>
              <w:t>2.99</w:t>
            </w:r>
            <w:r>
              <w:rPr>
                <w:color w:val="000000"/>
                <w:sz w:val="20"/>
                <w:szCs w:val="20"/>
              </w:rPr>
              <w:t>-1</w:t>
            </w:r>
            <w:r>
              <w:rPr>
                <w:sz w:val="20"/>
                <w:szCs w:val="20"/>
              </w:rPr>
              <w:t>3.83</w:t>
            </w:r>
          </w:p>
        </w:tc>
        <w:tc>
          <w:tcPr>
            <w:tcW w:w="1035" w:type="dxa"/>
            <w:shd w:val="clear" w:color="auto" w:fill="auto"/>
            <w:tcMar>
              <w:top w:w="0" w:type="dxa"/>
              <w:left w:w="0" w:type="dxa"/>
              <w:bottom w:w="0" w:type="dxa"/>
              <w:right w:w="0" w:type="dxa"/>
            </w:tcMar>
            <w:vAlign w:val="bottom"/>
          </w:tcPr>
          <w:p w14:paraId="46A3DD1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89</w:t>
            </w:r>
          </w:p>
        </w:tc>
        <w:tc>
          <w:tcPr>
            <w:tcW w:w="1035" w:type="dxa"/>
            <w:shd w:val="clear" w:color="auto" w:fill="auto"/>
            <w:tcMar>
              <w:top w:w="0" w:type="dxa"/>
              <w:left w:w="0" w:type="dxa"/>
              <w:bottom w:w="0" w:type="dxa"/>
              <w:right w:w="0" w:type="dxa"/>
            </w:tcMar>
            <w:vAlign w:val="bottom"/>
          </w:tcPr>
          <w:p w14:paraId="17663E8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1</w:t>
            </w:r>
          </w:p>
        </w:tc>
      </w:tr>
      <w:tr w:rsidR="00B9311C" w14:paraId="6C5D0084" w14:textId="77777777">
        <w:tc>
          <w:tcPr>
            <w:tcW w:w="2980" w:type="dxa"/>
            <w:shd w:val="clear" w:color="auto" w:fill="auto"/>
            <w:tcMar>
              <w:top w:w="0" w:type="dxa"/>
              <w:left w:w="0" w:type="dxa"/>
              <w:bottom w:w="0" w:type="dxa"/>
              <w:right w:w="0" w:type="dxa"/>
            </w:tcMar>
            <w:vAlign w:val="bottom"/>
          </w:tcPr>
          <w:p w14:paraId="03A96C09"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xanthophylls</w:t>
            </w:r>
          </w:p>
        </w:tc>
        <w:tc>
          <w:tcPr>
            <w:tcW w:w="720" w:type="dxa"/>
            <w:shd w:val="clear" w:color="auto" w:fill="auto"/>
            <w:tcMar>
              <w:top w:w="0" w:type="dxa"/>
              <w:left w:w="0" w:type="dxa"/>
              <w:bottom w:w="0" w:type="dxa"/>
              <w:right w:w="0" w:type="dxa"/>
            </w:tcMar>
            <w:vAlign w:val="bottom"/>
          </w:tcPr>
          <w:p w14:paraId="15A23FD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0C778874"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14.43</w:t>
            </w:r>
          </w:p>
        </w:tc>
        <w:tc>
          <w:tcPr>
            <w:tcW w:w="1063" w:type="dxa"/>
            <w:shd w:val="clear" w:color="auto" w:fill="auto"/>
            <w:tcMar>
              <w:top w:w="0" w:type="dxa"/>
              <w:left w:w="0" w:type="dxa"/>
              <w:bottom w:w="0" w:type="dxa"/>
              <w:right w:w="0" w:type="dxa"/>
            </w:tcMar>
            <w:vAlign w:val="bottom"/>
          </w:tcPr>
          <w:p w14:paraId="60BA74D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4.73</w:t>
            </w:r>
          </w:p>
        </w:tc>
        <w:tc>
          <w:tcPr>
            <w:tcW w:w="1384" w:type="dxa"/>
            <w:shd w:val="clear" w:color="auto" w:fill="auto"/>
            <w:tcMar>
              <w:top w:w="0" w:type="dxa"/>
              <w:left w:w="0" w:type="dxa"/>
              <w:bottom w:w="0" w:type="dxa"/>
              <w:right w:w="0" w:type="dxa"/>
            </w:tcMar>
            <w:vAlign w:val="bottom"/>
          </w:tcPr>
          <w:p w14:paraId="6C21973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5.54-38.23</w:t>
            </w:r>
          </w:p>
        </w:tc>
        <w:tc>
          <w:tcPr>
            <w:tcW w:w="1035" w:type="dxa"/>
            <w:shd w:val="clear" w:color="auto" w:fill="auto"/>
            <w:tcMar>
              <w:top w:w="0" w:type="dxa"/>
              <w:left w:w="0" w:type="dxa"/>
              <w:bottom w:w="0" w:type="dxa"/>
              <w:right w:w="0" w:type="dxa"/>
            </w:tcMar>
            <w:vAlign w:val="bottom"/>
          </w:tcPr>
          <w:p w14:paraId="5FB26EB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91</w:t>
            </w:r>
          </w:p>
        </w:tc>
        <w:tc>
          <w:tcPr>
            <w:tcW w:w="1035" w:type="dxa"/>
            <w:shd w:val="clear" w:color="auto" w:fill="auto"/>
            <w:tcMar>
              <w:top w:w="0" w:type="dxa"/>
              <w:left w:w="0" w:type="dxa"/>
              <w:bottom w:w="0" w:type="dxa"/>
              <w:right w:w="0" w:type="dxa"/>
            </w:tcMar>
            <w:vAlign w:val="bottom"/>
          </w:tcPr>
          <w:p w14:paraId="5B4E77F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1</w:t>
            </w:r>
          </w:p>
        </w:tc>
      </w:tr>
      <w:tr w:rsidR="00B9311C" w14:paraId="48AD034C" w14:textId="77777777">
        <w:tc>
          <w:tcPr>
            <w:tcW w:w="2980" w:type="dxa"/>
            <w:shd w:val="clear" w:color="auto" w:fill="auto"/>
            <w:tcMar>
              <w:top w:w="0" w:type="dxa"/>
              <w:left w:w="0" w:type="dxa"/>
              <w:bottom w:w="0" w:type="dxa"/>
              <w:right w:w="0" w:type="dxa"/>
            </w:tcMar>
            <w:vAlign w:val="bottom"/>
          </w:tcPr>
          <w:p w14:paraId="46E9B439" w14:textId="77777777" w:rsidR="00B9311C" w:rsidRDefault="004D552A">
            <w:pPr>
              <w:pBdr>
                <w:top w:val="nil"/>
                <w:left w:val="nil"/>
                <w:bottom w:val="nil"/>
                <w:right w:val="nil"/>
                <w:between w:val="nil"/>
              </w:pBdr>
              <w:spacing w:before="20" w:line="360" w:lineRule="auto"/>
              <w:rPr>
                <w:color w:val="000000"/>
                <w:sz w:val="20"/>
                <w:szCs w:val="20"/>
              </w:rPr>
            </w:pPr>
            <w:bookmarkStart w:id="80" w:name="_tyjcwt" w:colFirst="0" w:colLast="0"/>
            <w:bookmarkEnd w:id="80"/>
            <w:r>
              <w:rPr>
                <w:color w:val="000000"/>
                <w:sz w:val="20"/>
                <w:szCs w:val="20"/>
              </w:rPr>
              <w:t>Total carotenes</w:t>
            </w:r>
          </w:p>
        </w:tc>
        <w:tc>
          <w:tcPr>
            <w:tcW w:w="720" w:type="dxa"/>
            <w:shd w:val="clear" w:color="auto" w:fill="auto"/>
            <w:tcMar>
              <w:top w:w="0" w:type="dxa"/>
              <w:left w:w="0" w:type="dxa"/>
              <w:bottom w:w="0" w:type="dxa"/>
              <w:right w:w="0" w:type="dxa"/>
            </w:tcMar>
            <w:vAlign w:val="bottom"/>
          </w:tcPr>
          <w:p w14:paraId="0EB3DAAF"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307</w:t>
            </w:r>
          </w:p>
        </w:tc>
        <w:tc>
          <w:tcPr>
            <w:tcW w:w="1063" w:type="dxa"/>
            <w:shd w:val="clear" w:color="auto" w:fill="auto"/>
            <w:tcMar>
              <w:top w:w="0" w:type="dxa"/>
              <w:left w:w="0" w:type="dxa"/>
              <w:bottom w:w="0" w:type="dxa"/>
              <w:right w:w="0" w:type="dxa"/>
            </w:tcMar>
            <w:vAlign w:val="bottom"/>
          </w:tcPr>
          <w:p w14:paraId="24D9153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1.97</w:t>
            </w:r>
          </w:p>
        </w:tc>
        <w:tc>
          <w:tcPr>
            <w:tcW w:w="1063" w:type="dxa"/>
            <w:shd w:val="clear" w:color="auto" w:fill="auto"/>
            <w:tcMar>
              <w:top w:w="0" w:type="dxa"/>
              <w:left w:w="0" w:type="dxa"/>
              <w:bottom w:w="0" w:type="dxa"/>
              <w:right w:w="0" w:type="dxa"/>
            </w:tcMar>
            <w:vAlign w:val="bottom"/>
          </w:tcPr>
          <w:p w14:paraId="3710785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0.89</w:t>
            </w:r>
          </w:p>
        </w:tc>
        <w:tc>
          <w:tcPr>
            <w:tcW w:w="1384" w:type="dxa"/>
            <w:shd w:val="clear" w:color="auto" w:fill="auto"/>
            <w:tcMar>
              <w:top w:w="0" w:type="dxa"/>
              <w:left w:w="0" w:type="dxa"/>
              <w:bottom w:w="0" w:type="dxa"/>
              <w:right w:w="0" w:type="dxa"/>
            </w:tcMar>
            <w:vAlign w:val="bottom"/>
          </w:tcPr>
          <w:p w14:paraId="0DE5576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0.76-6.01</w:t>
            </w:r>
          </w:p>
        </w:tc>
        <w:tc>
          <w:tcPr>
            <w:tcW w:w="1035" w:type="dxa"/>
            <w:shd w:val="clear" w:color="auto" w:fill="auto"/>
            <w:tcMar>
              <w:top w:w="0" w:type="dxa"/>
              <w:left w:w="0" w:type="dxa"/>
              <w:bottom w:w="0" w:type="dxa"/>
              <w:right w:w="0" w:type="dxa"/>
            </w:tcMar>
            <w:vAlign w:val="bottom"/>
          </w:tcPr>
          <w:p w14:paraId="3256F44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0.85</w:t>
            </w:r>
          </w:p>
        </w:tc>
        <w:tc>
          <w:tcPr>
            <w:tcW w:w="1035" w:type="dxa"/>
            <w:shd w:val="clear" w:color="auto" w:fill="auto"/>
            <w:tcMar>
              <w:top w:w="0" w:type="dxa"/>
              <w:left w:w="0" w:type="dxa"/>
              <w:bottom w:w="0" w:type="dxa"/>
              <w:right w:w="0" w:type="dxa"/>
            </w:tcMar>
            <w:vAlign w:val="bottom"/>
          </w:tcPr>
          <w:p w14:paraId="4CE6ADF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0.02</w:t>
            </w:r>
          </w:p>
        </w:tc>
      </w:tr>
      <w:tr w:rsidR="00B9311C" w14:paraId="770DF738" w14:textId="77777777">
        <w:tc>
          <w:tcPr>
            <w:tcW w:w="2980" w:type="dxa"/>
            <w:shd w:val="clear" w:color="auto" w:fill="auto"/>
            <w:tcMar>
              <w:top w:w="0" w:type="dxa"/>
              <w:left w:w="0" w:type="dxa"/>
              <w:bottom w:w="0" w:type="dxa"/>
              <w:right w:w="0" w:type="dxa"/>
            </w:tcMar>
            <w:vAlign w:val="bottom"/>
          </w:tcPr>
          <w:p w14:paraId="30644C48"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carotenoids</w:t>
            </w:r>
          </w:p>
        </w:tc>
        <w:tc>
          <w:tcPr>
            <w:tcW w:w="720" w:type="dxa"/>
            <w:shd w:val="clear" w:color="auto" w:fill="auto"/>
            <w:tcMar>
              <w:top w:w="0" w:type="dxa"/>
              <w:left w:w="0" w:type="dxa"/>
              <w:bottom w:w="0" w:type="dxa"/>
              <w:right w:w="0" w:type="dxa"/>
            </w:tcMar>
            <w:vAlign w:val="bottom"/>
          </w:tcPr>
          <w:p w14:paraId="12CF3F8C"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33C5AC1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16.48</w:t>
            </w:r>
          </w:p>
        </w:tc>
        <w:tc>
          <w:tcPr>
            <w:tcW w:w="1063" w:type="dxa"/>
            <w:shd w:val="clear" w:color="auto" w:fill="auto"/>
            <w:tcMar>
              <w:top w:w="0" w:type="dxa"/>
              <w:left w:w="0" w:type="dxa"/>
              <w:bottom w:w="0" w:type="dxa"/>
              <w:right w:w="0" w:type="dxa"/>
            </w:tcMar>
            <w:vAlign w:val="bottom"/>
          </w:tcPr>
          <w:p w14:paraId="416793BF"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5.28</w:t>
            </w:r>
          </w:p>
        </w:tc>
        <w:tc>
          <w:tcPr>
            <w:tcW w:w="1384" w:type="dxa"/>
            <w:shd w:val="clear" w:color="auto" w:fill="auto"/>
            <w:tcMar>
              <w:top w:w="0" w:type="dxa"/>
              <w:left w:w="0" w:type="dxa"/>
              <w:bottom w:w="0" w:type="dxa"/>
              <w:right w:w="0" w:type="dxa"/>
            </w:tcMar>
            <w:vAlign w:val="bottom"/>
          </w:tcPr>
          <w:p w14:paraId="3D9BD25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7.40-43.95</w:t>
            </w:r>
          </w:p>
        </w:tc>
        <w:tc>
          <w:tcPr>
            <w:tcW w:w="1035" w:type="dxa"/>
            <w:shd w:val="clear" w:color="auto" w:fill="auto"/>
            <w:tcMar>
              <w:top w:w="0" w:type="dxa"/>
              <w:left w:w="0" w:type="dxa"/>
              <w:bottom w:w="0" w:type="dxa"/>
              <w:right w:w="0" w:type="dxa"/>
            </w:tcMar>
            <w:vAlign w:val="bottom"/>
          </w:tcPr>
          <w:p w14:paraId="1DE21AA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91</w:t>
            </w:r>
          </w:p>
        </w:tc>
        <w:tc>
          <w:tcPr>
            <w:tcW w:w="1035" w:type="dxa"/>
            <w:shd w:val="clear" w:color="auto" w:fill="auto"/>
            <w:tcMar>
              <w:top w:w="0" w:type="dxa"/>
              <w:left w:w="0" w:type="dxa"/>
              <w:bottom w:w="0" w:type="dxa"/>
              <w:right w:w="0" w:type="dxa"/>
            </w:tcMar>
            <w:vAlign w:val="bottom"/>
          </w:tcPr>
          <w:p w14:paraId="0625E6A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1</w:t>
            </w:r>
          </w:p>
        </w:tc>
      </w:tr>
      <w:tr w:rsidR="00B9311C" w14:paraId="6168A941" w14:textId="77777777">
        <w:tc>
          <w:tcPr>
            <w:tcW w:w="2980" w:type="dxa"/>
            <w:shd w:val="clear" w:color="auto" w:fill="auto"/>
            <w:tcMar>
              <w:top w:w="0" w:type="dxa"/>
              <w:left w:w="0" w:type="dxa"/>
              <w:bottom w:w="0" w:type="dxa"/>
              <w:right w:w="0" w:type="dxa"/>
            </w:tcMar>
            <w:vAlign w:val="bottom"/>
          </w:tcPr>
          <w:p w14:paraId="6DD210C8"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arotene/β-cryptoxanthin</w:t>
            </w:r>
          </w:p>
        </w:tc>
        <w:tc>
          <w:tcPr>
            <w:tcW w:w="720" w:type="dxa"/>
            <w:shd w:val="clear" w:color="auto" w:fill="auto"/>
            <w:tcMar>
              <w:top w:w="0" w:type="dxa"/>
              <w:left w:w="0" w:type="dxa"/>
              <w:bottom w:w="0" w:type="dxa"/>
              <w:right w:w="0" w:type="dxa"/>
            </w:tcMar>
            <w:vAlign w:val="bottom"/>
          </w:tcPr>
          <w:p w14:paraId="2EDAC92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1A63F127"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1.41</w:t>
            </w:r>
          </w:p>
        </w:tc>
        <w:tc>
          <w:tcPr>
            <w:tcW w:w="1063" w:type="dxa"/>
            <w:shd w:val="clear" w:color="auto" w:fill="auto"/>
            <w:tcMar>
              <w:top w:w="0" w:type="dxa"/>
              <w:left w:w="0" w:type="dxa"/>
              <w:bottom w:w="0" w:type="dxa"/>
              <w:right w:w="0" w:type="dxa"/>
            </w:tcMar>
            <w:vAlign w:val="bottom"/>
          </w:tcPr>
          <w:p w14:paraId="0727350C"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1.11</w:t>
            </w:r>
          </w:p>
        </w:tc>
        <w:tc>
          <w:tcPr>
            <w:tcW w:w="1384" w:type="dxa"/>
            <w:shd w:val="clear" w:color="auto" w:fill="auto"/>
            <w:tcMar>
              <w:top w:w="0" w:type="dxa"/>
              <w:left w:w="0" w:type="dxa"/>
              <w:bottom w:w="0" w:type="dxa"/>
              <w:right w:w="0" w:type="dxa"/>
            </w:tcMar>
            <w:vAlign w:val="bottom"/>
          </w:tcPr>
          <w:p w14:paraId="062AB29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0.34-8.17</w:t>
            </w:r>
          </w:p>
        </w:tc>
        <w:tc>
          <w:tcPr>
            <w:tcW w:w="1035" w:type="dxa"/>
            <w:shd w:val="clear" w:color="auto" w:fill="auto"/>
            <w:tcMar>
              <w:top w:w="0" w:type="dxa"/>
              <w:left w:w="0" w:type="dxa"/>
              <w:bottom w:w="0" w:type="dxa"/>
              <w:right w:w="0" w:type="dxa"/>
            </w:tcMar>
            <w:vAlign w:val="bottom"/>
          </w:tcPr>
          <w:p w14:paraId="2F127BF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88</w:t>
            </w:r>
          </w:p>
        </w:tc>
        <w:tc>
          <w:tcPr>
            <w:tcW w:w="1035" w:type="dxa"/>
            <w:shd w:val="clear" w:color="auto" w:fill="auto"/>
            <w:tcMar>
              <w:top w:w="0" w:type="dxa"/>
              <w:left w:w="0" w:type="dxa"/>
              <w:bottom w:w="0" w:type="dxa"/>
              <w:right w:w="0" w:type="dxa"/>
            </w:tcMar>
            <w:vAlign w:val="bottom"/>
          </w:tcPr>
          <w:p w14:paraId="732B5BA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1</w:t>
            </w:r>
          </w:p>
        </w:tc>
      </w:tr>
      <w:tr w:rsidR="00B9311C" w14:paraId="4054514A" w14:textId="77777777">
        <w:tc>
          <w:tcPr>
            <w:tcW w:w="2980" w:type="dxa"/>
            <w:shd w:val="clear" w:color="auto" w:fill="auto"/>
            <w:tcMar>
              <w:top w:w="0" w:type="dxa"/>
              <w:left w:w="0" w:type="dxa"/>
              <w:bottom w:w="0" w:type="dxa"/>
              <w:right w:w="0" w:type="dxa"/>
            </w:tcMar>
            <w:vAlign w:val="bottom"/>
          </w:tcPr>
          <w:p w14:paraId="0731FF74"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arotene/</w:t>
            </w:r>
          </w:p>
          <w:p w14:paraId="2421BAA4"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proofErr w:type="spellStart"/>
            <w:r>
              <w:rPr>
                <w:color w:val="000000"/>
                <w:sz w:val="20"/>
                <w:szCs w:val="20"/>
              </w:rPr>
              <w:t>cryptoxanthin+zeaxanthin</w:t>
            </w:r>
            <w:proofErr w:type="spellEnd"/>
            <w:r>
              <w:rPr>
                <w:color w:val="000000"/>
                <w:sz w:val="20"/>
                <w:szCs w:val="20"/>
              </w:rPr>
              <w:t>)</w:t>
            </w:r>
          </w:p>
        </w:tc>
        <w:tc>
          <w:tcPr>
            <w:tcW w:w="720" w:type="dxa"/>
            <w:shd w:val="clear" w:color="auto" w:fill="auto"/>
            <w:tcMar>
              <w:top w:w="0" w:type="dxa"/>
              <w:left w:w="0" w:type="dxa"/>
              <w:bottom w:w="0" w:type="dxa"/>
              <w:right w:w="0" w:type="dxa"/>
            </w:tcMar>
            <w:vAlign w:val="center"/>
          </w:tcPr>
          <w:p w14:paraId="3D01F394"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center"/>
          </w:tcPr>
          <w:p w14:paraId="0EEA51F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0.12</w:t>
            </w:r>
          </w:p>
        </w:tc>
        <w:tc>
          <w:tcPr>
            <w:tcW w:w="1063" w:type="dxa"/>
            <w:shd w:val="clear" w:color="auto" w:fill="auto"/>
            <w:tcMar>
              <w:top w:w="0" w:type="dxa"/>
              <w:left w:w="0" w:type="dxa"/>
              <w:bottom w:w="0" w:type="dxa"/>
              <w:right w:w="0" w:type="dxa"/>
            </w:tcMar>
            <w:vAlign w:val="center"/>
          </w:tcPr>
          <w:p w14:paraId="4E57BC2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0.13</w:t>
            </w:r>
          </w:p>
        </w:tc>
        <w:tc>
          <w:tcPr>
            <w:tcW w:w="1384" w:type="dxa"/>
            <w:shd w:val="clear" w:color="auto" w:fill="auto"/>
            <w:tcMar>
              <w:top w:w="0" w:type="dxa"/>
              <w:left w:w="0" w:type="dxa"/>
              <w:bottom w:w="0" w:type="dxa"/>
              <w:right w:w="0" w:type="dxa"/>
            </w:tcMar>
            <w:vAlign w:val="center"/>
          </w:tcPr>
          <w:p w14:paraId="16DA50A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0.03-0.88</w:t>
            </w:r>
          </w:p>
        </w:tc>
        <w:tc>
          <w:tcPr>
            <w:tcW w:w="1035" w:type="dxa"/>
            <w:shd w:val="clear" w:color="auto" w:fill="auto"/>
            <w:tcMar>
              <w:top w:w="0" w:type="dxa"/>
              <w:left w:w="0" w:type="dxa"/>
              <w:bottom w:w="0" w:type="dxa"/>
              <w:right w:w="0" w:type="dxa"/>
            </w:tcMar>
            <w:vAlign w:val="center"/>
          </w:tcPr>
          <w:p w14:paraId="5054F5C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92</w:t>
            </w:r>
          </w:p>
        </w:tc>
        <w:tc>
          <w:tcPr>
            <w:tcW w:w="1035" w:type="dxa"/>
            <w:shd w:val="clear" w:color="auto" w:fill="auto"/>
            <w:tcMar>
              <w:top w:w="0" w:type="dxa"/>
              <w:left w:w="0" w:type="dxa"/>
              <w:bottom w:w="0" w:type="dxa"/>
              <w:right w:w="0" w:type="dxa"/>
            </w:tcMar>
            <w:vAlign w:val="center"/>
          </w:tcPr>
          <w:p w14:paraId="6664B3D8"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1</w:t>
            </w:r>
          </w:p>
        </w:tc>
      </w:tr>
      <w:tr w:rsidR="00B9311C" w14:paraId="2B65EF7F" w14:textId="77777777">
        <w:tc>
          <w:tcPr>
            <w:tcW w:w="2980" w:type="dxa"/>
            <w:shd w:val="clear" w:color="auto" w:fill="auto"/>
            <w:tcMar>
              <w:top w:w="0" w:type="dxa"/>
              <w:left w:w="0" w:type="dxa"/>
              <w:bottom w:w="0" w:type="dxa"/>
              <w:right w:w="0" w:type="dxa"/>
            </w:tcMar>
            <w:vAlign w:val="bottom"/>
          </w:tcPr>
          <w:p w14:paraId="7DBF6C54"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ryptoxanthin/</w:t>
            </w:r>
            <w:r>
              <w:rPr>
                <w:sz w:val="20"/>
                <w:szCs w:val="20"/>
              </w:rPr>
              <w:t>z</w:t>
            </w:r>
            <w:r>
              <w:rPr>
                <w:color w:val="000000"/>
                <w:sz w:val="20"/>
                <w:szCs w:val="20"/>
              </w:rPr>
              <w:t>eaxanthin</w:t>
            </w:r>
          </w:p>
        </w:tc>
        <w:tc>
          <w:tcPr>
            <w:tcW w:w="720" w:type="dxa"/>
            <w:shd w:val="clear" w:color="auto" w:fill="auto"/>
            <w:tcMar>
              <w:top w:w="0" w:type="dxa"/>
              <w:left w:w="0" w:type="dxa"/>
              <w:bottom w:w="0" w:type="dxa"/>
              <w:right w:w="0" w:type="dxa"/>
            </w:tcMar>
            <w:vAlign w:val="bottom"/>
          </w:tcPr>
          <w:p w14:paraId="33ABDAA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62F060E1"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0.09</w:t>
            </w:r>
          </w:p>
        </w:tc>
        <w:tc>
          <w:tcPr>
            <w:tcW w:w="1063" w:type="dxa"/>
            <w:shd w:val="clear" w:color="auto" w:fill="auto"/>
            <w:tcMar>
              <w:top w:w="0" w:type="dxa"/>
              <w:left w:w="0" w:type="dxa"/>
              <w:bottom w:w="0" w:type="dxa"/>
              <w:right w:w="0" w:type="dxa"/>
            </w:tcMar>
            <w:vAlign w:val="bottom"/>
          </w:tcPr>
          <w:p w14:paraId="3AC18FA0"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0.03</w:t>
            </w:r>
          </w:p>
        </w:tc>
        <w:tc>
          <w:tcPr>
            <w:tcW w:w="1384" w:type="dxa"/>
            <w:shd w:val="clear" w:color="auto" w:fill="auto"/>
            <w:tcMar>
              <w:top w:w="0" w:type="dxa"/>
              <w:left w:w="0" w:type="dxa"/>
              <w:bottom w:w="0" w:type="dxa"/>
              <w:right w:w="0" w:type="dxa"/>
            </w:tcMar>
            <w:vAlign w:val="bottom"/>
          </w:tcPr>
          <w:p w14:paraId="2EAFB894"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0.03-0.22</w:t>
            </w:r>
          </w:p>
        </w:tc>
        <w:tc>
          <w:tcPr>
            <w:tcW w:w="1035" w:type="dxa"/>
            <w:shd w:val="clear" w:color="auto" w:fill="auto"/>
            <w:tcMar>
              <w:top w:w="0" w:type="dxa"/>
              <w:left w:w="0" w:type="dxa"/>
              <w:bottom w:w="0" w:type="dxa"/>
              <w:right w:w="0" w:type="dxa"/>
            </w:tcMar>
            <w:vAlign w:val="bottom"/>
          </w:tcPr>
          <w:p w14:paraId="2648DC3C"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0.8</w:t>
            </w:r>
            <w:r>
              <w:rPr>
                <w:sz w:val="20"/>
                <w:szCs w:val="20"/>
              </w:rPr>
              <w:t>4</w:t>
            </w:r>
          </w:p>
        </w:tc>
        <w:tc>
          <w:tcPr>
            <w:tcW w:w="1035" w:type="dxa"/>
            <w:shd w:val="clear" w:color="auto" w:fill="auto"/>
            <w:tcMar>
              <w:top w:w="0" w:type="dxa"/>
              <w:left w:w="0" w:type="dxa"/>
              <w:bottom w:w="0" w:type="dxa"/>
              <w:right w:w="0" w:type="dxa"/>
            </w:tcMar>
            <w:vAlign w:val="bottom"/>
          </w:tcPr>
          <w:p w14:paraId="5435B4C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0.02</w:t>
            </w:r>
          </w:p>
        </w:tc>
      </w:tr>
      <w:tr w:rsidR="00B9311C" w14:paraId="633584CB" w14:textId="77777777">
        <w:tc>
          <w:tcPr>
            <w:tcW w:w="2980" w:type="dxa"/>
            <w:shd w:val="clear" w:color="auto" w:fill="auto"/>
            <w:tcMar>
              <w:top w:w="0" w:type="dxa"/>
              <w:left w:w="0" w:type="dxa"/>
              <w:bottom w:w="0" w:type="dxa"/>
              <w:right w:w="0" w:type="dxa"/>
            </w:tcMar>
            <w:vAlign w:val="bottom"/>
          </w:tcPr>
          <w:p w14:paraId="00A19882" w14:textId="77777777" w:rsidR="00B9311C" w:rsidRDefault="004D552A">
            <w:pPr>
              <w:pBdr>
                <w:top w:val="nil"/>
                <w:left w:val="nil"/>
                <w:bottom w:val="nil"/>
                <w:right w:val="nil"/>
                <w:between w:val="nil"/>
              </w:pBdr>
              <w:spacing w:before="20" w:line="360" w:lineRule="auto"/>
              <w:rPr>
                <w:color w:val="000000"/>
                <w:sz w:val="20"/>
                <w:szCs w:val="20"/>
              </w:rPr>
            </w:pPr>
            <w:proofErr w:type="spellStart"/>
            <w:r>
              <w:rPr>
                <w:color w:val="000000"/>
                <w:sz w:val="20"/>
                <w:szCs w:val="20"/>
              </w:rPr>
              <w:t>Zeinoxanthin</w:t>
            </w:r>
            <w:proofErr w:type="spellEnd"/>
            <w:r>
              <w:rPr>
                <w:color w:val="000000"/>
                <w:sz w:val="20"/>
                <w:szCs w:val="20"/>
              </w:rPr>
              <w:t>/</w:t>
            </w:r>
            <w:r>
              <w:rPr>
                <w:sz w:val="20"/>
                <w:szCs w:val="20"/>
              </w:rPr>
              <w:t>l</w:t>
            </w:r>
            <w:r>
              <w:rPr>
                <w:color w:val="000000"/>
                <w:sz w:val="20"/>
                <w:szCs w:val="20"/>
              </w:rPr>
              <w:t>utein</w:t>
            </w:r>
          </w:p>
        </w:tc>
        <w:tc>
          <w:tcPr>
            <w:tcW w:w="720" w:type="dxa"/>
            <w:shd w:val="clear" w:color="auto" w:fill="auto"/>
            <w:tcMar>
              <w:top w:w="0" w:type="dxa"/>
              <w:left w:w="0" w:type="dxa"/>
              <w:bottom w:w="0" w:type="dxa"/>
              <w:right w:w="0" w:type="dxa"/>
            </w:tcMar>
            <w:vAlign w:val="bottom"/>
          </w:tcPr>
          <w:p w14:paraId="52645DA3"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shd w:val="clear" w:color="auto" w:fill="auto"/>
            <w:tcMar>
              <w:top w:w="0" w:type="dxa"/>
              <w:left w:w="0" w:type="dxa"/>
              <w:bottom w:w="0" w:type="dxa"/>
              <w:right w:w="0" w:type="dxa"/>
            </w:tcMar>
            <w:vAlign w:val="bottom"/>
          </w:tcPr>
          <w:p w14:paraId="6F6908B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0.21</w:t>
            </w:r>
          </w:p>
        </w:tc>
        <w:tc>
          <w:tcPr>
            <w:tcW w:w="1063" w:type="dxa"/>
            <w:shd w:val="clear" w:color="auto" w:fill="auto"/>
            <w:tcMar>
              <w:top w:w="0" w:type="dxa"/>
              <w:left w:w="0" w:type="dxa"/>
              <w:bottom w:w="0" w:type="dxa"/>
              <w:right w:w="0" w:type="dxa"/>
            </w:tcMar>
            <w:vAlign w:val="bottom"/>
          </w:tcPr>
          <w:p w14:paraId="2B8012E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0.12</w:t>
            </w:r>
          </w:p>
        </w:tc>
        <w:tc>
          <w:tcPr>
            <w:tcW w:w="1384" w:type="dxa"/>
            <w:shd w:val="clear" w:color="auto" w:fill="auto"/>
            <w:tcMar>
              <w:top w:w="0" w:type="dxa"/>
              <w:left w:w="0" w:type="dxa"/>
              <w:bottom w:w="0" w:type="dxa"/>
              <w:right w:w="0" w:type="dxa"/>
            </w:tcMar>
            <w:vAlign w:val="bottom"/>
          </w:tcPr>
          <w:p w14:paraId="6B61C0DE"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0.04-0.80</w:t>
            </w:r>
          </w:p>
        </w:tc>
        <w:tc>
          <w:tcPr>
            <w:tcW w:w="1035" w:type="dxa"/>
            <w:shd w:val="clear" w:color="auto" w:fill="auto"/>
            <w:tcMar>
              <w:top w:w="0" w:type="dxa"/>
              <w:left w:w="0" w:type="dxa"/>
              <w:bottom w:w="0" w:type="dxa"/>
              <w:right w:w="0" w:type="dxa"/>
            </w:tcMar>
            <w:vAlign w:val="bottom"/>
          </w:tcPr>
          <w:p w14:paraId="2030F126"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0.8</w:t>
            </w:r>
            <w:r>
              <w:rPr>
                <w:sz w:val="20"/>
                <w:szCs w:val="20"/>
              </w:rPr>
              <w:t>7</w:t>
            </w:r>
          </w:p>
        </w:tc>
        <w:tc>
          <w:tcPr>
            <w:tcW w:w="1035" w:type="dxa"/>
            <w:shd w:val="clear" w:color="auto" w:fill="auto"/>
            <w:tcMar>
              <w:top w:w="0" w:type="dxa"/>
              <w:left w:w="0" w:type="dxa"/>
              <w:bottom w:w="0" w:type="dxa"/>
              <w:right w:w="0" w:type="dxa"/>
            </w:tcMar>
            <w:vAlign w:val="bottom"/>
          </w:tcPr>
          <w:p w14:paraId="109FF2E2"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w:t>
            </w:r>
            <w:r>
              <w:rPr>
                <w:sz w:val="20"/>
                <w:szCs w:val="20"/>
              </w:rPr>
              <w:t>2</w:t>
            </w:r>
          </w:p>
        </w:tc>
      </w:tr>
      <w:tr w:rsidR="00B9311C" w14:paraId="7EE7CFEE" w14:textId="77777777">
        <w:tc>
          <w:tcPr>
            <w:tcW w:w="2980" w:type="dxa"/>
            <w:shd w:val="clear" w:color="auto" w:fill="auto"/>
            <w:tcMar>
              <w:top w:w="0" w:type="dxa"/>
              <w:left w:w="0" w:type="dxa"/>
              <w:bottom w:w="0" w:type="dxa"/>
              <w:right w:w="0" w:type="dxa"/>
            </w:tcMar>
            <w:vAlign w:val="bottom"/>
          </w:tcPr>
          <w:p w14:paraId="17343E88"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β-/α-</w:t>
            </w:r>
            <w:r>
              <w:rPr>
                <w:sz w:val="20"/>
                <w:szCs w:val="20"/>
              </w:rPr>
              <w:t>X</w:t>
            </w:r>
            <w:r>
              <w:rPr>
                <w:color w:val="000000"/>
                <w:sz w:val="20"/>
                <w:szCs w:val="20"/>
              </w:rPr>
              <w:t>anthophylls</w:t>
            </w:r>
          </w:p>
        </w:tc>
        <w:tc>
          <w:tcPr>
            <w:tcW w:w="720" w:type="dxa"/>
            <w:shd w:val="clear" w:color="auto" w:fill="auto"/>
            <w:tcMar>
              <w:top w:w="0" w:type="dxa"/>
              <w:left w:w="0" w:type="dxa"/>
              <w:bottom w:w="0" w:type="dxa"/>
              <w:right w:w="0" w:type="dxa"/>
            </w:tcMar>
            <w:vAlign w:val="bottom"/>
          </w:tcPr>
          <w:p w14:paraId="4A4FB8A1"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307</w:t>
            </w:r>
          </w:p>
        </w:tc>
        <w:tc>
          <w:tcPr>
            <w:tcW w:w="1063" w:type="dxa"/>
            <w:shd w:val="clear" w:color="auto" w:fill="auto"/>
            <w:tcMar>
              <w:top w:w="0" w:type="dxa"/>
              <w:left w:w="0" w:type="dxa"/>
              <w:bottom w:w="0" w:type="dxa"/>
              <w:right w:w="0" w:type="dxa"/>
            </w:tcMar>
            <w:vAlign w:val="bottom"/>
          </w:tcPr>
          <w:p w14:paraId="6F6ACE6E"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1.35</w:t>
            </w:r>
          </w:p>
        </w:tc>
        <w:tc>
          <w:tcPr>
            <w:tcW w:w="1063" w:type="dxa"/>
            <w:shd w:val="clear" w:color="auto" w:fill="auto"/>
            <w:tcMar>
              <w:top w:w="0" w:type="dxa"/>
              <w:left w:w="0" w:type="dxa"/>
              <w:bottom w:w="0" w:type="dxa"/>
              <w:right w:w="0" w:type="dxa"/>
            </w:tcMar>
            <w:vAlign w:val="bottom"/>
          </w:tcPr>
          <w:p w14:paraId="6F7E38E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0.84</w:t>
            </w:r>
          </w:p>
        </w:tc>
        <w:tc>
          <w:tcPr>
            <w:tcW w:w="1384" w:type="dxa"/>
            <w:shd w:val="clear" w:color="auto" w:fill="auto"/>
            <w:tcMar>
              <w:top w:w="0" w:type="dxa"/>
              <w:left w:w="0" w:type="dxa"/>
              <w:bottom w:w="0" w:type="dxa"/>
              <w:right w:w="0" w:type="dxa"/>
            </w:tcMar>
            <w:vAlign w:val="bottom"/>
          </w:tcPr>
          <w:p w14:paraId="585A32A9"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0.32-6.29</w:t>
            </w:r>
          </w:p>
        </w:tc>
        <w:tc>
          <w:tcPr>
            <w:tcW w:w="1035" w:type="dxa"/>
            <w:shd w:val="clear" w:color="auto" w:fill="auto"/>
            <w:tcMar>
              <w:top w:w="0" w:type="dxa"/>
              <w:left w:w="0" w:type="dxa"/>
              <w:bottom w:w="0" w:type="dxa"/>
              <w:right w:w="0" w:type="dxa"/>
            </w:tcMar>
            <w:vAlign w:val="bottom"/>
          </w:tcPr>
          <w:p w14:paraId="17566C84"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0.9</w:t>
            </w:r>
            <w:r>
              <w:rPr>
                <w:sz w:val="20"/>
                <w:szCs w:val="20"/>
              </w:rPr>
              <w:t>3</w:t>
            </w:r>
          </w:p>
        </w:tc>
        <w:tc>
          <w:tcPr>
            <w:tcW w:w="1035" w:type="dxa"/>
            <w:shd w:val="clear" w:color="auto" w:fill="auto"/>
            <w:tcMar>
              <w:top w:w="0" w:type="dxa"/>
              <w:left w:w="0" w:type="dxa"/>
              <w:bottom w:w="0" w:type="dxa"/>
              <w:right w:w="0" w:type="dxa"/>
            </w:tcMar>
            <w:vAlign w:val="bottom"/>
          </w:tcPr>
          <w:p w14:paraId="698DC5BD"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0.01</w:t>
            </w:r>
          </w:p>
        </w:tc>
      </w:tr>
      <w:tr w:rsidR="00B9311C" w14:paraId="1DB372EE" w14:textId="77777777">
        <w:tc>
          <w:tcPr>
            <w:tcW w:w="2980" w:type="dxa"/>
            <w:tcBorders>
              <w:bottom w:val="single" w:sz="8" w:space="0" w:color="000000"/>
            </w:tcBorders>
            <w:shd w:val="clear" w:color="auto" w:fill="auto"/>
            <w:tcMar>
              <w:top w:w="0" w:type="dxa"/>
              <w:left w:w="0" w:type="dxa"/>
              <w:bottom w:w="0" w:type="dxa"/>
              <w:right w:w="0" w:type="dxa"/>
            </w:tcMar>
            <w:vAlign w:val="bottom"/>
          </w:tcPr>
          <w:p w14:paraId="1E20C95C"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carotenes/</w:t>
            </w:r>
            <w:r>
              <w:rPr>
                <w:sz w:val="20"/>
                <w:szCs w:val="20"/>
              </w:rPr>
              <w:t>t</w:t>
            </w:r>
            <w:r>
              <w:rPr>
                <w:color w:val="000000"/>
                <w:sz w:val="20"/>
                <w:szCs w:val="20"/>
              </w:rPr>
              <w:t>otal xanthophylls</w:t>
            </w:r>
          </w:p>
        </w:tc>
        <w:tc>
          <w:tcPr>
            <w:tcW w:w="720" w:type="dxa"/>
            <w:tcBorders>
              <w:bottom w:val="single" w:sz="8" w:space="0" w:color="000000"/>
            </w:tcBorders>
            <w:shd w:val="clear" w:color="auto" w:fill="auto"/>
            <w:tcMar>
              <w:top w:w="0" w:type="dxa"/>
              <w:left w:w="0" w:type="dxa"/>
              <w:bottom w:w="0" w:type="dxa"/>
              <w:right w:w="0" w:type="dxa"/>
            </w:tcMar>
            <w:vAlign w:val="bottom"/>
          </w:tcPr>
          <w:p w14:paraId="6AD9977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308</w:t>
            </w:r>
          </w:p>
        </w:tc>
        <w:tc>
          <w:tcPr>
            <w:tcW w:w="1063" w:type="dxa"/>
            <w:tcBorders>
              <w:bottom w:val="single" w:sz="8" w:space="0" w:color="000000"/>
            </w:tcBorders>
            <w:shd w:val="clear" w:color="auto" w:fill="auto"/>
            <w:tcMar>
              <w:top w:w="0" w:type="dxa"/>
              <w:left w:w="0" w:type="dxa"/>
              <w:bottom w:w="0" w:type="dxa"/>
              <w:right w:w="0" w:type="dxa"/>
            </w:tcMar>
            <w:vAlign w:val="bottom"/>
          </w:tcPr>
          <w:p w14:paraId="389500FB"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0.14</w:t>
            </w:r>
          </w:p>
        </w:tc>
        <w:tc>
          <w:tcPr>
            <w:tcW w:w="1063" w:type="dxa"/>
            <w:tcBorders>
              <w:bottom w:val="single" w:sz="8" w:space="0" w:color="000000"/>
            </w:tcBorders>
            <w:shd w:val="clear" w:color="auto" w:fill="auto"/>
            <w:tcMar>
              <w:top w:w="0" w:type="dxa"/>
              <w:left w:w="0" w:type="dxa"/>
              <w:bottom w:w="0" w:type="dxa"/>
              <w:right w:w="0" w:type="dxa"/>
            </w:tcMar>
            <w:vAlign w:val="bottom"/>
          </w:tcPr>
          <w:p w14:paraId="4753791F"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0.06</w:t>
            </w:r>
          </w:p>
        </w:tc>
        <w:tc>
          <w:tcPr>
            <w:tcW w:w="1384" w:type="dxa"/>
            <w:tcBorders>
              <w:bottom w:val="single" w:sz="8" w:space="0" w:color="000000"/>
            </w:tcBorders>
            <w:shd w:val="clear" w:color="auto" w:fill="auto"/>
            <w:tcMar>
              <w:top w:w="0" w:type="dxa"/>
              <w:left w:w="0" w:type="dxa"/>
              <w:bottom w:w="0" w:type="dxa"/>
              <w:right w:w="0" w:type="dxa"/>
            </w:tcMar>
            <w:vAlign w:val="bottom"/>
          </w:tcPr>
          <w:p w14:paraId="685A6F3A"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0.05-0.45</w:t>
            </w:r>
          </w:p>
        </w:tc>
        <w:tc>
          <w:tcPr>
            <w:tcW w:w="1035" w:type="dxa"/>
            <w:tcBorders>
              <w:bottom w:val="single" w:sz="8" w:space="0" w:color="000000"/>
            </w:tcBorders>
            <w:shd w:val="clear" w:color="auto" w:fill="auto"/>
            <w:tcMar>
              <w:top w:w="0" w:type="dxa"/>
              <w:left w:w="0" w:type="dxa"/>
              <w:bottom w:w="0" w:type="dxa"/>
              <w:right w:w="0" w:type="dxa"/>
            </w:tcMar>
            <w:vAlign w:val="bottom"/>
          </w:tcPr>
          <w:p w14:paraId="706A038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w:t>
            </w:r>
            <w:r>
              <w:rPr>
                <w:sz w:val="20"/>
                <w:szCs w:val="20"/>
              </w:rPr>
              <w:t>80</w:t>
            </w:r>
          </w:p>
        </w:tc>
        <w:tc>
          <w:tcPr>
            <w:tcW w:w="1035" w:type="dxa"/>
            <w:tcBorders>
              <w:bottom w:val="single" w:sz="8" w:space="0" w:color="000000"/>
            </w:tcBorders>
            <w:shd w:val="clear" w:color="auto" w:fill="auto"/>
            <w:tcMar>
              <w:top w:w="0" w:type="dxa"/>
              <w:left w:w="0" w:type="dxa"/>
              <w:bottom w:w="0" w:type="dxa"/>
              <w:right w:w="0" w:type="dxa"/>
            </w:tcMar>
            <w:vAlign w:val="bottom"/>
          </w:tcPr>
          <w:p w14:paraId="2E160465" w14:textId="77777777" w:rsidR="00B9311C" w:rsidRDefault="004D552A">
            <w:pPr>
              <w:pBdr>
                <w:top w:val="nil"/>
                <w:left w:val="nil"/>
                <w:bottom w:val="nil"/>
                <w:right w:val="nil"/>
                <w:between w:val="nil"/>
              </w:pBdr>
              <w:spacing w:line="360" w:lineRule="auto"/>
              <w:jc w:val="center"/>
              <w:rPr>
                <w:color w:val="000000"/>
                <w:sz w:val="20"/>
                <w:szCs w:val="20"/>
              </w:rPr>
            </w:pPr>
            <w:r>
              <w:rPr>
                <w:color w:val="000000"/>
                <w:sz w:val="20"/>
                <w:szCs w:val="20"/>
              </w:rPr>
              <w:t>0.02</w:t>
            </w:r>
          </w:p>
        </w:tc>
      </w:tr>
    </w:tbl>
    <w:p w14:paraId="084CDEF2" w14:textId="77777777" w:rsidR="00B9311C" w:rsidRDefault="004D552A">
      <w:pPr>
        <w:keepLines/>
        <w:pBdr>
          <w:top w:val="nil"/>
          <w:left w:val="nil"/>
          <w:bottom w:val="nil"/>
          <w:right w:val="nil"/>
          <w:between w:val="nil"/>
        </w:pBdr>
        <w:spacing w:line="276" w:lineRule="auto"/>
        <w:rPr>
          <w:color w:val="000000"/>
          <w:sz w:val="18"/>
          <w:szCs w:val="18"/>
        </w:rPr>
      </w:pPr>
      <w:r>
        <w:rPr>
          <w:color w:val="000000"/>
          <w:sz w:val="18"/>
          <w:szCs w:val="18"/>
        </w:rPr>
        <w:t>† Standard deviation of the BLUPs.</w:t>
      </w:r>
    </w:p>
    <w:p w14:paraId="08118C29" w14:textId="77777777" w:rsidR="00B9311C" w:rsidRDefault="004D552A">
      <w:pPr>
        <w:keepLines/>
        <w:pBdr>
          <w:top w:val="nil"/>
          <w:left w:val="nil"/>
          <w:bottom w:val="nil"/>
          <w:right w:val="nil"/>
          <w:between w:val="nil"/>
        </w:pBdr>
        <w:spacing w:line="276" w:lineRule="auto"/>
        <w:rPr>
          <w:color w:val="000000"/>
          <w:sz w:val="18"/>
          <w:szCs w:val="18"/>
        </w:rPr>
      </w:pPr>
      <w:r>
        <w:rPr>
          <w:color w:val="000000"/>
          <w:sz w:val="18"/>
          <w:szCs w:val="18"/>
        </w:rPr>
        <w:t xml:space="preserve">‡ Standard error of the </w:t>
      </w:r>
      <w:proofErr w:type="spellStart"/>
      <w:r>
        <w:rPr>
          <w:color w:val="000000"/>
          <w:sz w:val="18"/>
          <w:szCs w:val="18"/>
        </w:rPr>
        <w:t>heritabilities</w:t>
      </w:r>
      <w:proofErr w:type="spellEnd"/>
      <w:r>
        <w:rPr>
          <w:color w:val="000000"/>
          <w:sz w:val="18"/>
          <w:szCs w:val="18"/>
        </w:rPr>
        <w:t>.</w:t>
      </w:r>
    </w:p>
    <w:p w14:paraId="243AB4BF" w14:textId="77777777" w:rsidR="00B9311C" w:rsidRDefault="00B9311C">
      <w:pPr>
        <w:keepLines/>
        <w:pBdr>
          <w:top w:val="nil"/>
          <w:left w:val="nil"/>
          <w:bottom w:val="nil"/>
          <w:right w:val="nil"/>
          <w:between w:val="nil"/>
        </w:pBdr>
        <w:spacing w:line="276" w:lineRule="auto"/>
        <w:rPr>
          <w:color w:val="000000"/>
          <w:sz w:val="18"/>
          <w:szCs w:val="18"/>
        </w:rPr>
      </w:pPr>
    </w:p>
    <w:p w14:paraId="7B34D189" w14:textId="77777777" w:rsidR="00B9311C" w:rsidRDefault="004D552A">
      <w:pPr>
        <w:rPr>
          <w:b/>
        </w:rPr>
      </w:pPr>
      <w:bookmarkStart w:id="81" w:name="_3dy6vkm" w:colFirst="0" w:colLast="0"/>
      <w:bookmarkEnd w:id="81"/>
      <w:r>
        <w:br w:type="page"/>
      </w:r>
    </w:p>
    <w:p w14:paraId="34575FEB" w14:textId="77777777" w:rsidR="00B9311C" w:rsidRDefault="004D552A">
      <w:pPr>
        <w:keepNext/>
        <w:pBdr>
          <w:top w:val="nil"/>
          <w:left w:val="nil"/>
          <w:bottom w:val="nil"/>
          <w:right w:val="nil"/>
          <w:between w:val="nil"/>
        </w:pBdr>
        <w:rPr>
          <w:b/>
          <w:color w:val="000000"/>
          <w:sz w:val="20"/>
          <w:szCs w:val="20"/>
        </w:rPr>
      </w:pPr>
      <w:r>
        <w:rPr>
          <w:b/>
          <w:color w:val="000000"/>
        </w:rPr>
        <w:lastRenderedPageBreak/>
        <w:t xml:space="preserve">Table 2. </w:t>
      </w:r>
      <w:r>
        <w:rPr>
          <w:color w:val="000000"/>
        </w:rPr>
        <w:t>Back-transformed estimated effects of endosperm mutation type for 19 fresh kernel carotenoid traits evaluated in the sweet corn association panel.</w:t>
      </w:r>
    </w:p>
    <w:tbl>
      <w:tblPr>
        <w:tblStyle w:val="a0"/>
        <w:tblW w:w="9378" w:type="dxa"/>
        <w:tblBorders>
          <w:top w:val="single" w:sz="8" w:space="0" w:color="000000"/>
          <w:left w:val="nil"/>
          <w:bottom w:val="single" w:sz="8" w:space="0" w:color="000000"/>
          <w:right w:val="nil"/>
          <w:insideH w:val="nil"/>
          <w:insideV w:val="nil"/>
        </w:tblBorders>
        <w:tblLayout w:type="fixed"/>
        <w:tblLook w:val="0400" w:firstRow="0" w:lastRow="0" w:firstColumn="0" w:lastColumn="0" w:noHBand="0" w:noVBand="1"/>
      </w:tblPr>
      <w:tblGrid>
        <w:gridCol w:w="3596"/>
        <w:gridCol w:w="1387"/>
        <w:gridCol w:w="1387"/>
        <w:gridCol w:w="1388"/>
        <w:gridCol w:w="1620"/>
      </w:tblGrid>
      <w:tr w:rsidR="00B9311C" w14:paraId="7FCA75F9" w14:textId="77777777">
        <w:tc>
          <w:tcPr>
            <w:tcW w:w="3596" w:type="dxa"/>
            <w:tcBorders>
              <w:top w:val="single" w:sz="8" w:space="0" w:color="000000"/>
              <w:bottom w:val="single" w:sz="8" w:space="0" w:color="000000"/>
            </w:tcBorders>
            <w:vAlign w:val="bottom"/>
          </w:tcPr>
          <w:p w14:paraId="17078A9F" w14:textId="77777777" w:rsidR="00B9311C" w:rsidRDefault="004D552A">
            <w:pPr>
              <w:pBdr>
                <w:top w:val="nil"/>
                <w:left w:val="nil"/>
                <w:bottom w:val="nil"/>
                <w:right w:val="nil"/>
                <w:between w:val="nil"/>
              </w:pBdr>
              <w:spacing w:before="20" w:line="360" w:lineRule="auto"/>
              <w:jc w:val="center"/>
              <w:rPr>
                <w:b/>
                <w:color w:val="000000"/>
                <w:sz w:val="20"/>
                <w:szCs w:val="20"/>
              </w:rPr>
            </w:pPr>
            <w:r>
              <w:rPr>
                <w:b/>
                <w:color w:val="000000"/>
                <w:sz w:val="20"/>
                <w:szCs w:val="20"/>
              </w:rPr>
              <w:t>Trait</w:t>
            </w:r>
          </w:p>
        </w:tc>
        <w:tc>
          <w:tcPr>
            <w:tcW w:w="1387" w:type="dxa"/>
            <w:tcBorders>
              <w:top w:val="single" w:sz="8" w:space="0" w:color="000000"/>
              <w:bottom w:val="single" w:sz="8" w:space="0" w:color="000000"/>
            </w:tcBorders>
            <w:vAlign w:val="bottom"/>
          </w:tcPr>
          <w:p w14:paraId="175DBDD8" w14:textId="77777777" w:rsidR="00B9311C" w:rsidRDefault="004D552A">
            <w:pPr>
              <w:pBdr>
                <w:top w:val="nil"/>
                <w:left w:val="nil"/>
                <w:bottom w:val="nil"/>
                <w:right w:val="nil"/>
                <w:between w:val="nil"/>
              </w:pBdr>
              <w:spacing w:before="20" w:line="360" w:lineRule="auto"/>
              <w:jc w:val="center"/>
              <w:rPr>
                <w:b/>
                <w:color w:val="000000"/>
                <w:sz w:val="20"/>
                <w:szCs w:val="20"/>
              </w:rPr>
            </w:pPr>
            <w:r>
              <w:rPr>
                <w:b/>
                <w:i/>
                <w:color w:val="000000"/>
                <w:sz w:val="20"/>
                <w:szCs w:val="20"/>
              </w:rPr>
              <w:t>su1</w:t>
            </w:r>
          </w:p>
        </w:tc>
        <w:tc>
          <w:tcPr>
            <w:tcW w:w="1387" w:type="dxa"/>
            <w:tcBorders>
              <w:top w:val="single" w:sz="8" w:space="0" w:color="000000"/>
              <w:bottom w:val="single" w:sz="8" w:space="0" w:color="000000"/>
            </w:tcBorders>
            <w:vAlign w:val="bottom"/>
          </w:tcPr>
          <w:p w14:paraId="0248D745" w14:textId="77777777" w:rsidR="00B9311C" w:rsidRDefault="004D552A">
            <w:pPr>
              <w:pBdr>
                <w:top w:val="nil"/>
                <w:left w:val="nil"/>
                <w:bottom w:val="nil"/>
                <w:right w:val="nil"/>
                <w:between w:val="nil"/>
              </w:pBdr>
              <w:spacing w:before="20" w:line="360" w:lineRule="auto"/>
              <w:jc w:val="center"/>
              <w:rPr>
                <w:b/>
                <w:color w:val="000000"/>
                <w:sz w:val="20"/>
                <w:szCs w:val="20"/>
              </w:rPr>
            </w:pPr>
            <w:r>
              <w:rPr>
                <w:b/>
                <w:i/>
                <w:color w:val="000000"/>
                <w:sz w:val="20"/>
                <w:szCs w:val="20"/>
              </w:rPr>
              <w:t>sh2</w:t>
            </w:r>
          </w:p>
        </w:tc>
        <w:tc>
          <w:tcPr>
            <w:tcW w:w="1388" w:type="dxa"/>
            <w:tcBorders>
              <w:top w:val="single" w:sz="8" w:space="0" w:color="000000"/>
              <w:bottom w:val="single" w:sz="8" w:space="0" w:color="000000"/>
            </w:tcBorders>
            <w:vAlign w:val="bottom"/>
          </w:tcPr>
          <w:p w14:paraId="3F7736B3" w14:textId="77777777" w:rsidR="00B9311C" w:rsidRDefault="004D552A">
            <w:pPr>
              <w:pBdr>
                <w:top w:val="nil"/>
                <w:left w:val="nil"/>
                <w:bottom w:val="nil"/>
                <w:right w:val="nil"/>
                <w:between w:val="nil"/>
              </w:pBdr>
              <w:spacing w:before="20" w:line="360" w:lineRule="auto"/>
              <w:jc w:val="center"/>
              <w:rPr>
                <w:b/>
                <w:color w:val="000000"/>
                <w:sz w:val="20"/>
                <w:szCs w:val="20"/>
              </w:rPr>
            </w:pPr>
            <w:r>
              <w:rPr>
                <w:b/>
                <w:i/>
                <w:color w:val="000000"/>
                <w:sz w:val="20"/>
                <w:szCs w:val="20"/>
              </w:rPr>
              <w:t>su1sh2</w:t>
            </w:r>
          </w:p>
        </w:tc>
        <w:tc>
          <w:tcPr>
            <w:tcW w:w="1620" w:type="dxa"/>
            <w:tcBorders>
              <w:top w:val="single" w:sz="8" w:space="0" w:color="000000"/>
              <w:bottom w:val="single" w:sz="8" w:space="0" w:color="000000"/>
            </w:tcBorders>
            <w:vAlign w:val="bottom"/>
          </w:tcPr>
          <w:p w14:paraId="5B7A598E" w14:textId="77777777" w:rsidR="00B9311C" w:rsidRDefault="004D552A">
            <w:pPr>
              <w:pBdr>
                <w:top w:val="nil"/>
                <w:left w:val="nil"/>
                <w:bottom w:val="nil"/>
                <w:right w:val="nil"/>
                <w:between w:val="nil"/>
              </w:pBdr>
              <w:spacing w:before="20" w:line="360" w:lineRule="auto"/>
              <w:jc w:val="center"/>
              <w:rPr>
                <w:b/>
                <w:color w:val="000000"/>
                <w:sz w:val="20"/>
                <w:szCs w:val="20"/>
              </w:rPr>
            </w:pPr>
            <w:r>
              <w:rPr>
                <w:b/>
                <w:i/>
                <w:color w:val="000000"/>
                <w:sz w:val="20"/>
                <w:szCs w:val="20"/>
              </w:rPr>
              <w:t>P</w:t>
            </w:r>
            <w:r>
              <w:rPr>
                <w:b/>
                <w:color w:val="000000"/>
                <w:sz w:val="20"/>
                <w:szCs w:val="20"/>
              </w:rPr>
              <w:t>-value</w:t>
            </w:r>
            <w:r>
              <w:rPr>
                <w:b/>
                <w:color w:val="000000"/>
                <w:sz w:val="20"/>
                <w:szCs w:val="20"/>
                <w:vertAlign w:val="superscript"/>
              </w:rPr>
              <w:t>†</w:t>
            </w:r>
          </w:p>
        </w:tc>
      </w:tr>
      <w:tr w:rsidR="00B9311C" w14:paraId="7E9FCC78" w14:textId="77777777">
        <w:tc>
          <w:tcPr>
            <w:tcW w:w="3596" w:type="dxa"/>
            <w:tcBorders>
              <w:top w:val="single" w:sz="8" w:space="0" w:color="000000"/>
            </w:tcBorders>
          </w:tcPr>
          <w:p w14:paraId="151CC60C" w14:textId="77777777" w:rsidR="00B9311C" w:rsidRDefault="00B9311C">
            <w:pPr>
              <w:pBdr>
                <w:top w:val="nil"/>
                <w:left w:val="nil"/>
                <w:bottom w:val="nil"/>
                <w:right w:val="nil"/>
                <w:between w:val="nil"/>
              </w:pBdr>
              <w:spacing w:before="20" w:line="360" w:lineRule="auto"/>
              <w:rPr>
                <w:color w:val="000000"/>
                <w:sz w:val="20"/>
                <w:szCs w:val="20"/>
              </w:rPr>
            </w:pPr>
          </w:p>
        </w:tc>
        <w:tc>
          <w:tcPr>
            <w:tcW w:w="4162" w:type="dxa"/>
            <w:gridSpan w:val="3"/>
            <w:tcBorders>
              <w:top w:val="single" w:sz="8" w:space="0" w:color="000000"/>
            </w:tcBorders>
          </w:tcPr>
          <w:p w14:paraId="0BE6861E" w14:textId="77777777" w:rsidR="00B9311C" w:rsidRDefault="004D552A">
            <w:pPr>
              <w:pBdr>
                <w:top w:val="nil"/>
                <w:left w:val="nil"/>
                <w:bottom w:val="nil"/>
                <w:right w:val="nil"/>
                <w:between w:val="nil"/>
              </w:pBdr>
              <w:spacing w:before="20" w:line="360" w:lineRule="auto"/>
              <w:jc w:val="center"/>
              <w:rPr>
                <w:color w:val="000000"/>
                <w:sz w:val="20"/>
                <w:szCs w:val="20"/>
              </w:rPr>
            </w:pPr>
            <w:r>
              <w:rPr>
                <w:color w:val="000000"/>
                <w:sz w:val="20"/>
                <w:szCs w:val="20"/>
              </w:rPr>
              <w:t xml:space="preserve">–––––––––– </w:t>
            </w:r>
            <w:proofErr w:type="spellStart"/>
            <w:r>
              <w:rPr>
                <w:color w:val="000000"/>
                <w:sz w:val="20"/>
                <w:szCs w:val="20"/>
              </w:rPr>
              <w:t>μg</w:t>
            </w:r>
            <w:proofErr w:type="spellEnd"/>
            <w:r>
              <w:rPr>
                <w:color w:val="000000"/>
                <w:sz w:val="20"/>
                <w:szCs w:val="20"/>
              </w:rPr>
              <w:t xml:space="preserve"> g</w:t>
            </w:r>
            <w:r>
              <w:rPr>
                <w:color w:val="000000"/>
                <w:sz w:val="20"/>
                <w:szCs w:val="20"/>
                <w:vertAlign w:val="superscript"/>
              </w:rPr>
              <w:t xml:space="preserve">-1 </w:t>
            </w:r>
            <w:r>
              <w:rPr>
                <w:color w:val="000000"/>
                <w:sz w:val="20"/>
                <w:szCs w:val="20"/>
              </w:rPr>
              <w:t>fresh weight ––––––––––</w:t>
            </w:r>
          </w:p>
        </w:tc>
        <w:tc>
          <w:tcPr>
            <w:tcW w:w="1620" w:type="dxa"/>
            <w:tcBorders>
              <w:top w:val="single" w:sz="8" w:space="0" w:color="000000"/>
            </w:tcBorders>
          </w:tcPr>
          <w:p w14:paraId="25B3D284" w14:textId="77777777" w:rsidR="00B9311C" w:rsidRDefault="00B9311C">
            <w:pPr>
              <w:pBdr>
                <w:top w:val="nil"/>
                <w:left w:val="nil"/>
                <w:bottom w:val="nil"/>
                <w:right w:val="nil"/>
                <w:between w:val="nil"/>
              </w:pBdr>
              <w:spacing w:before="20" w:line="360" w:lineRule="auto"/>
              <w:rPr>
                <w:color w:val="000000"/>
                <w:sz w:val="20"/>
                <w:szCs w:val="20"/>
              </w:rPr>
            </w:pPr>
          </w:p>
        </w:tc>
      </w:tr>
      <w:tr w:rsidR="00B9311C" w14:paraId="459B3E82" w14:textId="77777777">
        <w:tc>
          <w:tcPr>
            <w:tcW w:w="3596" w:type="dxa"/>
            <w:vAlign w:val="bottom"/>
          </w:tcPr>
          <w:p w14:paraId="5374127A"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Antheraxanthin</w:t>
            </w:r>
          </w:p>
        </w:tc>
        <w:tc>
          <w:tcPr>
            <w:tcW w:w="1387" w:type="dxa"/>
            <w:vAlign w:val="bottom"/>
          </w:tcPr>
          <w:p w14:paraId="26F5A7F7"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vertAlign w:val="superscript"/>
              </w:rPr>
            </w:pPr>
            <w:r>
              <w:rPr>
                <w:color w:val="000000"/>
                <w:sz w:val="20"/>
                <w:szCs w:val="20"/>
              </w:rPr>
              <w:t xml:space="preserve">    1.15 b</w:t>
            </w:r>
            <w:r>
              <w:rPr>
                <w:color w:val="000000"/>
                <w:sz w:val="16"/>
                <w:szCs w:val="16"/>
                <w:vertAlign w:val="superscript"/>
              </w:rPr>
              <w:t>‡</w:t>
            </w:r>
          </w:p>
        </w:tc>
        <w:tc>
          <w:tcPr>
            <w:tcW w:w="1387" w:type="dxa"/>
            <w:vAlign w:val="bottom"/>
          </w:tcPr>
          <w:p w14:paraId="393979CF"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1.32 a</w:t>
            </w:r>
          </w:p>
        </w:tc>
        <w:tc>
          <w:tcPr>
            <w:tcW w:w="1388" w:type="dxa"/>
            <w:vAlign w:val="bottom"/>
          </w:tcPr>
          <w:p w14:paraId="6D02D430"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1.25 ab</w:t>
            </w:r>
          </w:p>
        </w:tc>
        <w:tc>
          <w:tcPr>
            <w:tcW w:w="1620" w:type="dxa"/>
            <w:vAlign w:val="bottom"/>
          </w:tcPr>
          <w:p w14:paraId="2093150C" w14:textId="77777777" w:rsidR="00B9311C" w:rsidRDefault="004D552A">
            <w:pPr>
              <w:pBdr>
                <w:top w:val="nil"/>
                <w:left w:val="nil"/>
                <w:bottom w:val="nil"/>
                <w:right w:val="nil"/>
                <w:between w:val="nil"/>
              </w:pBdr>
              <w:spacing w:before="20" w:line="360" w:lineRule="auto"/>
              <w:jc w:val="center"/>
              <w:rPr>
                <w:b/>
                <w:color w:val="000000"/>
                <w:sz w:val="20"/>
                <w:szCs w:val="20"/>
              </w:rPr>
            </w:pPr>
            <w:r>
              <w:rPr>
                <w:b/>
                <w:color w:val="000000"/>
                <w:sz w:val="20"/>
                <w:szCs w:val="20"/>
              </w:rPr>
              <w:t>0.003</w:t>
            </w:r>
          </w:p>
        </w:tc>
      </w:tr>
      <w:tr w:rsidR="00B9311C" w14:paraId="013AAA84" w14:textId="77777777">
        <w:tc>
          <w:tcPr>
            <w:tcW w:w="3596" w:type="dxa"/>
            <w:vAlign w:val="bottom"/>
          </w:tcPr>
          <w:p w14:paraId="6FB9D033"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arotene</w:t>
            </w:r>
          </w:p>
        </w:tc>
        <w:tc>
          <w:tcPr>
            <w:tcW w:w="1387" w:type="dxa"/>
            <w:vAlign w:val="bottom"/>
          </w:tcPr>
          <w:p w14:paraId="46751F9A"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0.47</w:t>
            </w:r>
          </w:p>
        </w:tc>
        <w:tc>
          <w:tcPr>
            <w:tcW w:w="1387" w:type="dxa"/>
            <w:vAlign w:val="bottom"/>
          </w:tcPr>
          <w:p w14:paraId="164A2027"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0.48</w:t>
            </w:r>
          </w:p>
        </w:tc>
        <w:tc>
          <w:tcPr>
            <w:tcW w:w="1388" w:type="dxa"/>
            <w:vAlign w:val="bottom"/>
          </w:tcPr>
          <w:p w14:paraId="34C03D67"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0.41</w:t>
            </w:r>
          </w:p>
        </w:tc>
        <w:tc>
          <w:tcPr>
            <w:tcW w:w="1620" w:type="dxa"/>
            <w:vAlign w:val="bottom"/>
          </w:tcPr>
          <w:p w14:paraId="4E006BF6" w14:textId="77777777" w:rsidR="00B9311C" w:rsidRDefault="004D552A">
            <w:pPr>
              <w:pBdr>
                <w:top w:val="nil"/>
                <w:left w:val="nil"/>
                <w:bottom w:val="nil"/>
                <w:right w:val="nil"/>
                <w:between w:val="nil"/>
              </w:pBdr>
              <w:spacing w:before="20" w:line="360" w:lineRule="auto"/>
              <w:jc w:val="center"/>
              <w:rPr>
                <w:b/>
                <w:color w:val="000000"/>
                <w:sz w:val="20"/>
                <w:szCs w:val="20"/>
              </w:rPr>
            </w:pPr>
            <w:r>
              <w:rPr>
                <w:color w:val="000000"/>
                <w:sz w:val="20"/>
                <w:szCs w:val="20"/>
              </w:rPr>
              <w:t>0.434</w:t>
            </w:r>
          </w:p>
        </w:tc>
      </w:tr>
      <w:tr w:rsidR="00B9311C" w14:paraId="6DB31C4D" w14:textId="77777777">
        <w:tc>
          <w:tcPr>
            <w:tcW w:w="3596" w:type="dxa"/>
            <w:vAlign w:val="bottom"/>
          </w:tcPr>
          <w:p w14:paraId="42AC3DE1"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ryptoxanthin</w:t>
            </w:r>
          </w:p>
        </w:tc>
        <w:tc>
          <w:tcPr>
            <w:tcW w:w="1387" w:type="dxa"/>
            <w:vAlign w:val="bottom"/>
          </w:tcPr>
          <w:p w14:paraId="64CEB5DB"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0.38 b</w:t>
            </w:r>
          </w:p>
        </w:tc>
        <w:tc>
          <w:tcPr>
            <w:tcW w:w="1387" w:type="dxa"/>
            <w:vAlign w:val="bottom"/>
          </w:tcPr>
          <w:p w14:paraId="6923850C"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0.51 a</w:t>
            </w:r>
          </w:p>
        </w:tc>
        <w:tc>
          <w:tcPr>
            <w:tcW w:w="1388" w:type="dxa"/>
            <w:vAlign w:val="bottom"/>
          </w:tcPr>
          <w:p w14:paraId="12B40C2E"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0.48 ab</w:t>
            </w:r>
          </w:p>
        </w:tc>
        <w:tc>
          <w:tcPr>
            <w:tcW w:w="1620" w:type="dxa"/>
            <w:vAlign w:val="bottom"/>
          </w:tcPr>
          <w:p w14:paraId="20440CFD" w14:textId="77777777" w:rsidR="00B9311C" w:rsidRDefault="004D552A">
            <w:pPr>
              <w:pBdr>
                <w:top w:val="nil"/>
                <w:left w:val="nil"/>
                <w:bottom w:val="nil"/>
                <w:right w:val="nil"/>
                <w:between w:val="nil"/>
              </w:pBdr>
              <w:spacing w:before="20" w:line="360" w:lineRule="auto"/>
              <w:jc w:val="center"/>
              <w:rPr>
                <w:b/>
                <w:color w:val="000000"/>
                <w:sz w:val="20"/>
                <w:szCs w:val="20"/>
              </w:rPr>
            </w:pPr>
            <w:r>
              <w:rPr>
                <w:b/>
                <w:color w:val="000000"/>
                <w:sz w:val="20"/>
                <w:szCs w:val="20"/>
              </w:rPr>
              <w:t>0.002</w:t>
            </w:r>
          </w:p>
        </w:tc>
      </w:tr>
      <w:tr w:rsidR="00B9311C" w14:paraId="4D257AC3" w14:textId="77777777">
        <w:tc>
          <w:tcPr>
            <w:tcW w:w="3596" w:type="dxa"/>
            <w:vAlign w:val="bottom"/>
          </w:tcPr>
          <w:p w14:paraId="0B51A060"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Lutein</w:t>
            </w:r>
          </w:p>
        </w:tc>
        <w:tc>
          <w:tcPr>
            <w:tcW w:w="1387" w:type="dxa"/>
            <w:vAlign w:val="bottom"/>
          </w:tcPr>
          <w:p w14:paraId="558233A7"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4.52 b</w:t>
            </w:r>
          </w:p>
        </w:tc>
        <w:tc>
          <w:tcPr>
            <w:tcW w:w="1387" w:type="dxa"/>
            <w:vAlign w:val="bottom"/>
          </w:tcPr>
          <w:p w14:paraId="7F047105"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8.57 a</w:t>
            </w:r>
          </w:p>
        </w:tc>
        <w:tc>
          <w:tcPr>
            <w:tcW w:w="1388" w:type="dxa"/>
            <w:vAlign w:val="bottom"/>
          </w:tcPr>
          <w:p w14:paraId="6870C779"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5.90 b</w:t>
            </w:r>
          </w:p>
        </w:tc>
        <w:tc>
          <w:tcPr>
            <w:tcW w:w="1620" w:type="dxa"/>
            <w:vAlign w:val="bottom"/>
          </w:tcPr>
          <w:p w14:paraId="49A15422"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5A309658" w14:textId="77777777">
        <w:tc>
          <w:tcPr>
            <w:tcW w:w="3596" w:type="dxa"/>
            <w:vAlign w:val="bottom"/>
          </w:tcPr>
          <w:p w14:paraId="31E35F96"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Violaxanthin</w:t>
            </w:r>
          </w:p>
        </w:tc>
        <w:tc>
          <w:tcPr>
            <w:tcW w:w="1387" w:type="dxa"/>
            <w:vAlign w:val="bottom"/>
          </w:tcPr>
          <w:p w14:paraId="7AD6C1AC"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0.97</w:t>
            </w:r>
          </w:p>
        </w:tc>
        <w:tc>
          <w:tcPr>
            <w:tcW w:w="1387" w:type="dxa"/>
            <w:vAlign w:val="bottom"/>
          </w:tcPr>
          <w:p w14:paraId="1BD0EEEE"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0.98</w:t>
            </w:r>
          </w:p>
        </w:tc>
        <w:tc>
          <w:tcPr>
            <w:tcW w:w="1388" w:type="dxa"/>
            <w:vAlign w:val="bottom"/>
          </w:tcPr>
          <w:p w14:paraId="396AD549"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1.03</w:t>
            </w:r>
          </w:p>
        </w:tc>
        <w:tc>
          <w:tcPr>
            <w:tcW w:w="1620" w:type="dxa"/>
            <w:vAlign w:val="bottom"/>
          </w:tcPr>
          <w:p w14:paraId="52852D88" w14:textId="77777777" w:rsidR="00B9311C" w:rsidRDefault="004D552A">
            <w:pPr>
              <w:pBdr>
                <w:top w:val="nil"/>
                <w:left w:val="nil"/>
                <w:bottom w:val="nil"/>
                <w:right w:val="nil"/>
                <w:between w:val="nil"/>
              </w:pBdr>
              <w:spacing w:before="20" w:line="360" w:lineRule="auto"/>
              <w:jc w:val="center"/>
              <w:rPr>
                <w:color w:val="000000"/>
                <w:sz w:val="20"/>
                <w:szCs w:val="20"/>
              </w:rPr>
            </w:pPr>
            <w:r>
              <w:rPr>
                <w:color w:val="000000"/>
                <w:sz w:val="20"/>
                <w:szCs w:val="20"/>
              </w:rPr>
              <w:t>0.419</w:t>
            </w:r>
          </w:p>
        </w:tc>
      </w:tr>
      <w:tr w:rsidR="00B9311C" w14:paraId="2204B6BA" w14:textId="77777777">
        <w:tc>
          <w:tcPr>
            <w:tcW w:w="3596" w:type="dxa"/>
            <w:vAlign w:val="bottom"/>
          </w:tcPr>
          <w:p w14:paraId="150482F1"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Zeaxanthin</w:t>
            </w:r>
          </w:p>
        </w:tc>
        <w:tc>
          <w:tcPr>
            <w:tcW w:w="1387" w:type="dxa"/>
            <w:vAlign w:val="bottom"/>
          </w:tcPr>
          <w:p w14:paraId="69200A46"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4.64</w:t>
            </w:r>
          </w:p>
        </w:tc>
        <w:tc>
          <w:tcPr>
            <w:tcW w:w="1387" w:type="dxa"/>
            <w:vAlign w:val="bottom"/>
          </w:tcPr>
          <w:p w14:paraId="0D371E83"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4.91</w:t>
            </w:r>
          </w:p>
        </w:tc>
        <w:tc>
          <w:tcPr>
            <w:tcW w:w="1388" w:type="dxa"/>
            <w:vAlign w:val="bottom"/>
          </w:tcPr>
          <w:p w14:paraId="169A3D77"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4.83</w:t>
            </w:r>
          </w:p>
        </w:tc>
        <w:tc>
          <w:tcPr>
            <w:tcW w:w="1620" w:type="dxa"/>
            <w:vAlign w:val="bottom"/>
          </w:tcPr>
          <w:p w14:paraId="3634C8B6" w14:textId="77777777" w:rsidR="00B9311C" w:rsidRDefault="004D552A">
            <w:pPr>
              <w:pBdr>
                <w:top w:val="nil"/>
                <w:left w:val="nil"/>
                <w:bottom w:val="nil"/>
                <w:right w:val="nil"/>
                <w:between w:val="nil"/>
              </w:pBdr>
              <w:spacing w:before="20" w:line="360" w:lineRule="auto"/>
              <w:jc w:val="center"/>
              <w:rPr>
                <w:color w:val="000000"/>
                <w:sz w:val="20"/>
                <w:szCs w:val="20"/>
              </w:rPr>
            </w:pPr>
            <w:r>
              <w:rPr>
                <w:color w:val="000000"/>
                <w:sz w:val="20"/>
                <w:szCs w:val="20"/>
              </w:rPr>
              <w:t>0.574</w:t>
            </w:r>
          </w:p>
        </w:tc>
      </w:tr>
      <w:tr w:rsidR="00B9311C" w14:paraId="46F2CF6D" w14:textId="77777777">
        <w:tc>
          <w:tcPr>
            <w:tcW w:w="3596" w:type="dxa"/>
            <w:vAlign w:val="bottom"/>
          </w:tcPr>
          <w:p w14:paraId="29E2B16C" w14:textId="77777777" w:rsidR="00B9311C" w:rsidRDefault="004D552A">
            <w:pPr>
              <w:pBdr>
                <w:top w:val="nil"/>
                <w:left w:val="nil"/>
                <w:bottom w:val="nil"/>
                <w:right w:val="nil"/>
                <w:between w:val="nil"/>
              </w:pBdr>
              <w:spacing w:before="20" w:line="360" w:lineRule="auto"/>
              <w:rPr>
                <w:color w:val="000000"/>
                <w:sz w:val="20"/>
                <w:szCs w:val="20"/>
              </w:rPr>
            </w:pPr>
            <w:proofErr w:type="spellStart"/>
            <w:r>
              <w:rPr>
                <w:color w:val="000000"/>
                <w:sz w:val="20"/>
                <w:szCs w:val="20"/>
              </w:rPr>
              <w:t>Zeinoxanthin</w:t>
            </w:r>
            <w:proofErr w:type="spellEnd"/>
          </w:p>
        </w:tc>
        <w:tc>
          <w:tcPr>
            <w:tcW w:w="1387" w:type="dxa"/>
            <w:vAlign w:val="bottom"/>
          </w:tcPr>
          <w:p w14:paraId="78BD4A62"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0.82</w:t>
            </w:r>
          </w:p>
        </w:tc>
        <w:tc>
          <w:tcPr>
            <w:tcW w:w="1387" w:type="dxa"/>
            <w:vAlign w:val="bottom"/>
          </w:tcPr>
          <w:p w14:paraId="10DB7CC1"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1.11</w:t>
            </w:r>
          </w:p>
        </w:tc>
        <w:tc>
          <w:tcPr>
            <w:tcW w:w="1388" w:type="dxa"/>
            <w:vAlign w:val="bottom"/>
          </w:tcPr>
          <w:p w14:paraId="4F4DA1FF"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1.11</w:t>
            </w:r>
          </w:p>
        </w:tc>
        <w:tc>
          <w:tcPr>
            <w:tcW w:w="1620" w:type="dxa"/>
            <w:vAlign w:val="bottom"/>
          </w:tcPr>
          <w:p w14:paraId="704CA214" w14:textId="77777777" w:rsidR="00B9311C" w:rsidRDefault="004D552A">
            <w:pPr>
              <w:pBdr>
                <w:top w:val="nil"/>
                <w:left w:val="nil"/>
                <w:bottom w:val="nil"/>
                <w:right w:val="nil"/>
                <w:between w:val="nil"/>
              </w:pBdr>
              <w:spacing w:before="20" w:line="360" w:lineRule="auto"/>
              <w:jc w:val="center"/>
              <w:rPr>
                <w:b/>
                <w:color w:val="000000"/>
                <w:sz w:val="20"/>
                <w:szCs w:val="20"/>
              </w:rPr>
            </w:pPr>
            <w:r>
              <w:rPr>
                <w:b/>
                <w:color w:val="000000"/>
                <w:sz w:val="20"/>
                <w:szCs w:val="20"/>
              </w:rPr>
              <w:t>0.036</w:t>
            </w:r>
          </w:p>
        </w:tc>
      </w:tr>
      <w:tr w:rsidR="00B9311C" w14:paraId="611D733F" w14:textId="77777777">
        <w:tc>
          <w:tcPr>
            <w:tcW w:w="3596" w:type="dxa"/>
            <w:vAlign w:val="bottom"/>
          </w:tcPr>
          <w:p w14:paraId="6C0C73AB"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Other carotenes</w:t>
            </w:r>
          </w:p>
        </w:tc>
        <w:tc>
          <w:tcPr>
            <w:tcW w:w="1387" w:type="dxa"/>
            <w:vAlign w:val="bottom"/>
          </w:tcPr>
          <w:p w14:paraId="34BE569E"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1.19 b</w:t>
            </w:r>
          </w:p>
        </w:tc>
        <w:tc>
          <w:tcPr>
            <w:tcW w:w="1387" w:type="dxa"/>
            <w:vAlign w:val="bottom"/>
          </w:tcPr>
          <w:p w14:paraId="050DA9AB"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1.91 a</w:t>
            </w:r>
          </w:p>
        </w:tc>
        <w:tc>
          <w:tcPr>
            <w:tcW w:w="1388" w:type="dxa"/>
            <w:vAlign w:val="bottom"/>
          </w:tcPr>
          <w:p w14:paraId="7832B66C"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1.57 a</w:t>
            </w:r>
          </w:p>
        </w:tc>
        <w:tc>
          <w:tcPr>
            <w:tcW w:w="1620" w:type="dxa"/>
            <w:vAlign w:val="bottom"/>
          </w:tcPr>
          <w:p w14:paraId="4C8D3B01"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3E71ACAA" w14:textId="77777777">
        <w:tc>
          <w:tcPr>
            <w:tcW w:w="3596" w:type="dxa"/>
            <w:vAlign w:val="bottom"/>
          </w:tcPr>
          <w:p w14:paraId="41DB2894"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α-</w:t>
            </w:r>
            <w:r>
              <w:rPr>
                <w:sz w:val="20"/>
                <w:szCs w:val="20"/>
              </w:rPr>
              <w:t>X</w:t>
            </w:r>
            <w:r>
              <w:rPr>
                <w:color w:val="000000"/>
                <w:sz w:val="20"/>
                <w:szCs w:val="20"/>
              </w:rPr>
              <w:t>anthophylls</w:t>
            </w:r>
          </w:p>
        </w:tc>
        <w:tc>
          <w:tcPr>
            <w:tcW w:w="1387" w:type="dxa"/>
            <w:vAlign w:val="bottom"/>
          </w:tcPr>
          <w:p w14:paraId="0FB096CD"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5.49 b</w:t>
            </w:r>
          </w:p>
        </w:tc>
        <w:tc>
          <w:tcPr>
            <w:tcW w:w="1387" w:type="dxa"/>
            <w:vAlign w:val="bottom"/>
          </w:tcPr>
          <w:p w14:paraId="0495F292"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10.09 a</w:t>
            </w:r>
          </w:p>
        </w:tc>
        <w:tc>
          <w:tcPr>
            <w:tcW w:w="1388" w:type="dxa"/>
            <w:vAlign w:val="bottom"/>
          </w:tcPr>
          <w:p w14:paraId="07877215"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7.19 ab</w:t>
            </w:r>
          </w:p>
        </w:tc>
        <w:tc>
          <w:tcPr>
            <w:tcW w:w="1620" w:type="dxa"/>
            <w:vAlign w:val="bottom"/>
          </w:tcPr>
          <w:p w14:paraId="72303517"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5F545FCC" w14:textId="77777777">
        <w:tc>
          <w:tcPr>
            <w:tcW w:w="3596" w:type="dxa"/>
            <w:vAlign w:val="bottom"/>
          </w:tcPr>
          <w:p w14:paraId="29F9D298"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X</w:t>
            </w:r>
            <w:r>
              <w:rPr>
                <w:color w:val="000000"/>
                <w:sz w:val="20"/>
                <w:szCs w:val="20"/>
              </w:rPr>
              <w:t>anthophylls</w:t>
            </w:r>
          </w:p>
        </w:tc>
        <w:tc>
          <w:tcPr>
            <w:tcW w:w="1387" w:type="dxa"/>
            <w:vAlign w:val="bottom"/>
          </w:tcPr>
          <w:p w14:paraId="7010ED14"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sz w:val="20"/>
                <w:szCs w:val="20"/>
              </w:rPr>
              <w:t>7.07</w:t>
            </w:r>
          </w:p>
        </w:tc>
        <w:tc>
          <w:tcPr>
            <w:tcW w:w="1387" w:type="dxa"/>
            <w:vAlign w:val="bottom"/>
          </w:tcPr>
          <w:p w14:paraId="54640CA1"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sz w:val="20"/>
                <w:szCs w:val="20"/>
              </w:rPr>
              <w:t>7.63</w:t>
            </w:r>
          </w:p>
        </w:tc>
        <w:tc>
          <w:tcPr>
            <w:tcW w:w="1388" w:type="dxa"/>
            <w:vAlign w:val="bottom"/>
          </w:tcPr>
          <w:p w14:paraId="1D4559C7"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sz w:val="20"/>
                <w:szCs w:val="20"/>
              </w:rPr>
              <w:t>7.62</w:t>
            </w:r>
          </w:p>
        </w:tc>
        <w:tc>
          <w:tcPr>
            <w:tcW w:w="1620" w:type="dxa"/>
            <w:vAlign w:val="bottom"/>
          </w:tcPr>
          <w:p w14:paraId="0891E03E" w14:textId="77777777" w:rsidR="00B9311C" w:rsidRDefault="004D552A">
            <w:pPr>
              <w:pBdr>
                <w:top w:val="nil"/>
                <w:left w:val="nil"/>
                <w:bottom w:val="nil"/>
                <w:right w:val="nil"/>
                <w:between w:val="nil"/>
              </w:pBdr>
              <w:spacing w:before="20" w:line="360" w:lineRule="auto"/>
              <w:jc w:val="center"/>
              <w:rPr>
                <w:color w:val="000000"/>
                <w:sz w:val="20"/>
                <w:szCs w:val="20"/>
              </w:rPr>
            </w:pPr>
            <w:r>
              <w:rPr>
                <w:color w:val="000000"/>
                <w:sz w:val="20"/>
                <w:szCs w:val="20"/>
              </w:rPr>
              <w:t>0.</w:t>
            </w:r>
            <w:r>
              <w:rPr>
                <w:sz w:val="20"/>
                <w:szCs w:val="20"/>
              </w:rPr>
              <w:t>164</w:t>
            </w:r>
          </w:p>
        </w:tc>
      </w:tr>
      <w:tr w:rsidR="00B9311C" w14:paraId="676239F3" w14:textId="77777777">
        <w:tc>
          <w:tcPr>
            <w:tcW w:w="3596" w:type="dxa"/>
            <w:vAlign w:val="bottom"/>
          </w:tcPr>
          <w:p w14:paraId="42EBF491"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xanthophylls</w:t>
            </w:r>
          </w:p>
        </w:tc>
        <w:tc>
          <w:tcPr>
            <w:tcW w:w="1387" w:type="dxa"/>
            <w:vAlign w:val="bottom"/>
          </w:tcPr>
          <w:p w14:paraId="7112483F"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13.00 b</w:t>
            </w:r>
          </w:p>
        </w:tc>
        <w:tc>
          <w:tcPr>
            <w:tcW w:w="1387" w:type="dxa"/>
            <w:vAlign w:val="bottom"/>
          </w:tcPr>
          <w:p w14:paraId="656A9677"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17.33 a</w:t>
            </w:r>
          </w:p>
        </w:tc>
        <w:tc>
          <w:tcPr>
            <w:tcW w:w="1388" w:type="dxa"/>
            <w:vAlign w:val="bottom"/>
          </w:tcPr>
          <w:p w14:paraId="451B3D8E"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15.40 ab</w:t>
            </w:r>
          </w:p>
        </w:tc>
        <w:tc>
          <w:tcPr>
            <w:tcW w:w="1620" w:type="dxa"/>
            <w:vAlign w:val="bottom"/>
          </w:tcPr>
          <w:p w14:paraId="411540C2"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1B40C845" w14:textId="77777777">
        <w:tc>
          <w:tcPr>
            <w:tcW w:w="3596" w:type="dxa"/>
            <w:vAlign w:val="bottom"/>
          </w:tcPr>
          <w:p w14:paraId="3E561990"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carotenes</w:t>
            </w:r>
          </w:p>
        </w:tc>
        <w:tc>
          <w:tcPr>
            <w:tcW w:w="1387" w:type="dxa"/>
            <w:vAlign w:val="bottom"/>
          </w:tcPr>
          <w:p w14:paraId="081F6D93"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1.76 b</w:t>
            </w:r>
          </w:p>
        </w:tc>
        <w:tc>
          <w:tcPr>
            <w:tcW w:w="1387" w:type="dxa"/>
            <w:vAlign w:val="bottom"/>
          </w:tcPr>
          <w:p w14:paraId="38BB6616"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2.58 a</w:t>
            </w:r>
          </w:p>
        </w:tc>
        <w:tc>
          <w:tcPr>
            <w:tcW w:w="1388" w:type="dxa"/>
            <w:vAlign w:val="bottom"/>
          </w:tcPr>
          <w:p w14:paraId="084830FD"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2.07 ab</w:t>
            </w:r>
          </w:p>
        </w:tc>
        <w:tc>
          <w:tcPr>
            <w:tcW w:w="1620" w:type="dxa"/>
            <w:vAlign w:val="bottom"/>
          </w:tcPr>
          <w:p w14:paraId="548C08F7"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4171F910" w14:textId="77777777">
        <w:tc>
          <w:tcPr>
            <w:tcW w:w="3596" w:type="dxa"/>
            <w:vAlign w:val="bottom"/>
          </w:tcPr>
          <w:p w14:paraId="1F4FBF0F"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carotenoids</w:t>
            </w:r>
          </w:p>
        </w:tc>
        <w:tc>
          <w:tcPr>
            <w:tcW w:w="1387" w:type="dxa"/>
            <w:vAlign w:val="bottom"/>
          </w:tcPr>
          <w:p w14:paraId="51615A92"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14.89 b</w:t>
            </w:r>
          </w:p>
        </w:tc>
        <w:tc>
          <w:tcPr>
            <w:tcW w:w="1387" w:type="dxa"/>
            <w:vAlign w:val="bottom"/>
          </w:tcPr>
          <w:p w14:paraId="1EDC6EC1"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20.03 a</w:t>
            </w:r>
          </w:p>
        </w:tc>
        <w:tc>
          <w:tcPr>
            <w:tcW w:w="1388" w:type="dxa"/>
            <w:vAlign w:val="bottom"/>
          </w:tcPr>
          <w:p w14:paraId="0991A22E"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17.57 ab</w:t>
            </w:r>
          </w:p>
        </w:tc>
        <w:tc>
          <w:tcPr>
            <w:tcW w:w="1620" w:type="dxa"/>
            <w:vAlign w:val="bottom"/>
          </w:tcPr>
          <w:p w14:paraId="33077DCD"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13B986B9" w14:textId="77777777">
        <w:tc>
          <w:tcPr>
            <w:tcW w:w="3596" w:type="dxa"/>
            <w:vAlign w:val="bottom"/>
          </w:tcPr>
          <w:p w14:paraId="4C6CC19D"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arotene/β-cryptoxanthin</w:t>
            </w:r>
          </w:p>
        </w:tc>
        <w:tc>
          <w:tcPr>
            <w:tcW w:w="1387" w:type="dxa"/>
            <w:vAlign w:val="bottom"/>
          </w:tcPr>
          <w:p w14:paraId="034C85F8"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1.24 a</w:t>
            </w:r>
          </w:p>
        </w:tc>
        <w:tc>
          <w:tcPr>
            <w:tcW w:w="1387" w:type="dxa"/>
            <w:vAlign w:val="bottom"/>
          </w:tcPr>
          <w:p w14:paraId="29BC3E15"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0.96 b</w:t>
            </w:r>
          </w:p>
        </w:tc>
        <w:tc>
          <w:tcPr>
            <w:tcW w:w="1388" w:type="dxa"/>
            <w:vAlign w:val="bottom"/>
          </w:tcPr>
          <w:p w14:paraId="35A66DF2"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0.87 b</w:t>
            </w:r>
          </w:p>
        </w:tc>
        <w:tc>
          <w:tcPr>
            <w:tcW w:w="1620" w:type="dxa"/>
            <w:vAlign w:val="bottom"/>
          </w:tcPr>
          <w:p w14:paraId="4CD49DE0" w14:textId="77777777" w:rsidR="00B9311C" w:rsidRDefault="004D552A">
            <w:pPr>
              <w:pBdr>
                <w:top w:val="nil"/>
                <w:left w:val="nil"/>
                <w:bottom w:val="nil"/>
                <w:right w:val="nil"/>
                <w:between w:val="nil"/>
              </w:pBdr>
              <w:spacing w:before="20" w:line="360" w:lineRule="auto"/>
              <w:jc w:val="center"/>
              <w:rPr>
                <w:b/>
                <w:color w:val="000000"/>
                <w:sz w:val="20"/>
                <w:szCs w:val="20"/>
              </w:rPr>
            </w:pPr>
            <w:r>
              <w:rPr>
                <w:b/>
                <w:color w:val="000000"/>
                <w:sz w:val="20"/>
                <w:szCs w:val="20"/>
              </w:rPr>
              <w:t>0.002</w:t>
            </w:r>
          </w:p>
        </w:tc>
      </w:tr>
      <w:tr w:rsidR="00B9311C" w14:paraId="2B3AE1A9" w14:textId="77777777">
        <w:tc>
          <w:tcPr>
            <w:tcW w:w="3596" w:type="dxa"/>
            <w:vAlign w:val="bottom"/>
          </w:tcPr>
          <w:p w14:paraId="4F7233B5"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arotene/(β-</w:t>
            </w:r>
            <w:proofErr w:type="spellStart"/>
            <w:r>
              <w:rPr>
                <w:color w:val="000000"/>
                <w:sz w:val="20"/>
                <w:szCs w:val="20"/>
              </w:rPr>
              <w:t>cryptoxanthin+zeaxanthin</w:t>
            </w:r>
            <w:proofErr w:type="spellEnd"/>
            <w:r>
              <w:rPr>
                <w:color w:val="000000"/>
                <w:sz w:val="20"/>
                <w:szCs w:val="20"/>
              </w:rPr>
              <w:t>)</w:t>
            </w:r>
          </w:p>
        </w:tc>
        <w:tc>
          <w:tcPr>
            <w:tcW w:w="1387" w:type="dxa"/>
            <w:vAlign w:val="bottom"/>
          </w:tcPr>
          <w:p w14:paraId="6B36920D"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0.10</w:t>
            </w:r>
          </w:p>
        </w:tc>
        <w:tc>
          <w:tcPr>
            <w:tcW w:w="1387" w:type="dxa"/>
            <w:vAlign w:val="bottom"/>
          </w:tcPr>
          <w:p w14:paraId="278DDAC2"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0.09</w:t>
            </w:r>
          </w:p>
        </w:tc>
        <w:tc>
          <w:tcPr>
            <w:tcW w:w="1388" w:type="dxa"/>
            <w:vAlign w:val="bottom"/>
          </w:tcPr>
          <w:p w14:paraId="080E1CD2"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0.08</w:t>
            </w:r>
          </w:p>
        </w:tc>
        <w:tc>
          <w:tcPr>
            <w:tcW w:w="1620" w:type="dxa"/>
            <w:vAlign w:val="bottom"/>
          </w:tcPr>
          <w:p w14:paraId="20745DB0" w14:textId="77777777" w:rsidR="00B9311C" w:rsidRDefault="004D552A">
            <w:pPr>
              <w:pBdr>
                <w:top w:val="nil"/>
                <w:left w:val="nil"/>
                <w:bottom w:val="nil"/>
                <w:right w:val="nil"/>
                <w:between w:val="nil"/>
              </w:pBdr>
              <w:spacing w:before="20" w:line="360" w:lineRule="auto"/>
              <w:jc w:val="center"/>
              <w:rPr>
                <w:color w:val="000000"/>
                <w:sz w:val="20"/>
                <w:szCs w:val="20"/>
              </w:rPr>
            </w:pPr>
            <w:r>
              <w:rPr>
                <w:color w:val="000000"/>
                <w:sz w:val="20"/>
                <w:szCs w:val="20"/>
              </w:rPr>
              <w:t>0.299</w:t>
            </w:r>
          </w:p>
        </w:tc>
      </w:tr>
      <w:tr w:rsidR="00B9311C" w14:paraId="5A673968" w14:textId="77777777">
        <w:tc>
          <w:tcPr>
            <w:tcW w:w="3596" w:type="dxa"/>
            <w:vAlign w:val="bottom"/>
          </w:tcPr>
          <w:p w14:paraId="0CEFD721"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w:t>
            </w:r>
            <w:r>
              <w:rPr>
                <w:sz w:val="20"/>
                <w:szCs w:val="20"/>
              </w:rPr>
              <w:t>C</w:t>
            </w:r>
            <w:r>
              <w:rPr>
                <w:color w:val="000000"/>
                <w:sz w:val="20"/>
                <w:szCs w:val="20"/>
              </w:rPr>
              <w:t>ryptoxanthin/</w:t>
            </w:r>
            <w:r>
              <w:rPr>
                <w:sz w:val="20"/>
                <w:szCs w:val="20"/>
              </w:rPr>
              <w:t>z</w:t>
            </w:r>
            <w:r>
              <w:rPr>
                <w:color w:val="000000"/>
                <w:sz w:val="20"/>
                <w:szCs w:val="20"/>
              </w:rPr>
              <w:t>eaxanthin</w:t>
            </w:r>
          </w:p>
        </w:tc>
        <w:tc>
          <w:tcPr>
            <w:tcW w:w="1387" w:type="dxa"/>
            <w:vAlign w:val="bottom"/>
          </w:tcPr>
          <w:p w14:paraId="681CD272"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0.08 b</w:t>
            </w:r>
          </w:p>
        </w:tc>
        <w:tc>
          <w:tcPr>
            <w:tcW w:w="1387" w:type="dxa"/>
            <w:vAlign w:val="bottom"/>
          </w:tcPr>
          <w:p w14:paraId="34C247DD"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0.10 a</w:t>
            </w:r>
          </w:p>
        </w:tc>
        <w:tc>
          <w:tcPr>
            <w:tcW w:w="1388" w:type="dxa"/>
            <w:vAlign w:val="bottom"/>
          </w:tcPr>
          <w:p w14:paraId="1C4BCB12"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0.09 ab</w:t>
            </w:r>
          </w:p>
        </w:tc>
        <w:tc>
          <w:tcPr>
            <w:tcW w:w="1620" w:type="dxa"/>
            <w:vAlign w:val="bottom"/>
          </w:tcPr>
          <w:p w14:paraId="22BA2697"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72ED81FD" w14:textId="77777777">
        <w:tc>
          <w:tcPr>
            <w:tcW w:w="3596" w:type="dxa"/>
            <w:vAlign w:val="bottom"/>
          </w:tcPr>
          <w:p w14:paraId="451240B8" w14:textId="77777777" w:rsidR="00B9311C" w:rsidRDefault="004D552A">
            <w:pPr>
              <w:pBdr>
                <w:top w:val="nil"/>
                <w:left w:val="nil"/>
                <w:bottom w:val="nil"/>
                <w:right w:val="nil"/>
                <w:between w:val="nil"/>
              </w:pBdr>
              <w:spacing w:before="20" w:line="360" w:lineRule="auto"/>
              <w:rPr>
                <w:color w:val="000000"/>
                <w:sz w:val="20"/>
                <w:szCs w:val="20"/>
              </w:rPr>
            </w:pPr>
            <w:proofErr w:type="spellStart"/>
            <w:r>
              <w:rPr>
                <w:color w:val="000000"/>
                <w:sz w:val="20"/>
                <w:szCs w:val="20"/>
              </w:rPr>
              <w:t>Zeinoxanthin</w:t>
            </w:r>
            <w:proofErr w:type="spellEnd"/>
            <w:r>
              <w:rPr>
                <w:color w:val="000000"/>
                <w:sz w:val="20"/>
                <w:szCs w:val="20"/>
              </w:rPr>
              <w:t>/</w:t>
            </w:r>
            <w:r>
              <w:rPr>
                <w:sz w:val="20"/>
                <w:szCs w:val="20"/>
              </w:rPr>
              <w:t>l</w:t>
            </w:r>
            <w:r>
              <w:rPr>
                <w:color w:val="000000"/>
                <w:sz w:val="20"/>
                <w:szCs w:val="20"/>
              </w:rPr>
              <w:t>utein</w:t>
            </w:r>
          </w:p>
        </w:tc>
        <w:tc>
          <w:tcPr>
            <w:tcW w:w="1387" w:type="dxa"/>
            <w:vAlign w:val="bottom"/>
          </w:tcPr>
          <w:p w14:paraId="6849A8EF"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0.20 a</w:t>
            </w:r>
          </w:p>
        </w:tc>
        <w:tc>
          <w:tcPr>
            <w:tcW w:w="1387" w:type="dxa"/>
            <w:vAlign w:val="bottom"/>
          </w:tcPr>
          <w:p w14:paraId="6CE2CDB6"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0.16 b</w:t>
            </w:r>
          </w:p>
        </w:tc>
        <w:tc>
          <w:tcPr>
            <w:tcW w:w="1388" w:type="dxa"/>
            <w:vAlign w:val="bottom"/>
          </w:tcPr>
          <w:p w14:paraId="53FAA6BE"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0.21 ab</w:t>
            </w:r>
          </w:p>
        </w:tc>
        <w:tc>
          <w:tcPr>
            <w:tcW w:w="1620" w:type="dxa"/>
            <w:vAlign w:val="bottom"/>
          </w:tcPr>
          <w:p w14:paraId="51DBA8F4"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0.028</w:t>
            </w:r>
          </w:p>
        </w:tc>
      </w:tr>
      <w:tr w:rsidR="00B9311C" w14:paraId="5C565D99" w14:textId="77777777">
        <w:tc>
          <w:tcPr>
            <w:tcW w:w="3596" w:type="dxa"/>
            <w:vAlign w:val="bottom"/>
          </w:tcPr>
          <w:p w14:paraId="1CA0AF96"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β-/α-</w:t>
            </w:r>
            <w:r>
              <w:rPr>
                <w:sz w:val="20"/>
                <w:szCs w:val="20"/>
              </w:rPr>
              <w:t>X</w:t>
            </w:r>
            <w:r>
              <w:rPr>
                <w:color w:val="000000"/>
                <w:sz w:val="20"/>
                <w:szCs w:val="20"/>
              </w:rPr>
              <w:t>anthophylls</w:t>
            </w:r>
          </w:p>
        </w:tc>
        <w:tc>
          <w:tcPr>
            <w:tcW w:w="1387" w:type="dxa"/>
            <w:vAlign w:val="bottom"/>
          </w:tcPr>
          <w:p w14:paraId="5B7CDDE4"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1.30 a</w:t>
            </w:r>
          </w:p>
        </w:tc>
        <w:tc>
          <w:tcPr>
            <w:tcW w:w="1387" w:type="dxa"/>
            <w:vAlign w:val="bottom"/>
          </w:tcPr>
          <w:p w14:paraId="605949D8"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0.76 b</w:t>
            </w:r>
          </w:p>
        </w:tc>
        <w:tc>
          <w:tcPr>
            <w:tcW w:w="1388" w:type="dxa"/>
            <w:vAlign w:val="bottom"/>
          </w:tcPr>
          <w:p w14:paraId="5C72D163"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 xml:space="preserve">   0.92 b</w:t>
            </w:r>
          </w:p>
        </w:tc>
        <w:tc>
          <w:tcPr>
            <w:tcW w:w="1620" w:type="dxa"/>
            <w:vAlign w:val="bottom"/>
          </w:tcPr>
          <w:p w14:paraId="3BD7AEB6" w14:textId="77777777" w:rsidR="00B9311C" w:rsidRDefault="004D552A">
            <w:pPr>
              <w:pBdr>
                <w:top w:val="nil"/>
                <w:left w:val="nil"/>
                <w:bottom w:val="nil"/>
                <w:right w:val="nil"/>
                <w:between w:val="nil"/>
              </w:pBdr>
              <w:spacing w:before="20" w:line="360" w:lineRule="auto"/>
              <w:jc w:val="center"/>
              <w:rPr>
                <w:color w:val="000000"/>
                <w:sz w:val="20"/>
                <w:szCs w:val="20"/>
              </w:rPr>
            </w:pPr>
            <w:r>
              <w:rPr>
                <w:b/>
                <w:color w:val="000000"/>
                <w:sz w:val="20"/>
                <w:szCs w:val="20"/>
              </w:rPr>
              <w:t>&lt;0.0001</w:t>
            </w:r>
          </w:p>
        </w:tc>
      </w:tr>
      <w:tr w:rsidR="00B9311C" w14:paraId="3638C705" w14:textId="77777777">
        <w:tc>
          <w:tcPr>
            <w:tcW w:w="3596" w:type="dxa"/>
            <w:vAlign w:val="bottom"/>
          </w:tcPr>
          <w:p w14:paraId="78519C7B" w14:textId="77777777" w:rsidR="00B9311C" w:rsidRDefault="004D552A">
            <w:pPr>
              <w:pBdr>
                <w:top w:val="nil"/>
                <w:left w:val="nil"/>
                <w:bottom w:val="nil"/>
                <w:right w:val="nil"/>
                <w:between w:val="nil"/>
              </w:pBdr>
              <w:spacing w:before="20" w:line="360" w:lineRule="auto"/>
              <w:rPr>
                <w:color w:val="000000"/>
                <w:sz w:val="20"/>
                <w:szCs w:val="20"/>
              </w:rPr>
            </w:pPr>
            <w:r>
              <w:rPr>
                <w:color w:val="000000"/>
                <w:sz w:val="20"/>
                <w:szCs w:val="20"/>
              </w:rPr>
              <w:t>Total carotenes/</w:t>
            </w:r>
            <w:r>
              <w:rPr>
                <w:sz w:val="20"/>
                <w:szCs w:val="20"/>
              </w:rPr>
              <w:t>t</w:t>
            </w:r>
            <w:r>
              <w:rPr>
                <w:color w:val="000000"/>
                <w:sz w:val="20"/>
                <w:szCs w:val="20"/>
              </w:rPr>
              <w:t>otal xanthophylls</w:t>
            </w:r>
          </w:p>
        </w:tc>
        <w:tc>
          <w:tcPr>
            <w:tcW w:w="1387" w:type="dxa"/>
            <w:vAlign w:val="bottom"/>
          </w:tcPr>
          <w:p w14:paraId="6DED1C15" w14:textId="77777777" w:rsidR="00B9311C" w:rsidRDefault="004D552A">
            <w:pPr>
              <w:pBdr>
                <w:top w:val="nil"/>
                <w:left w:val="nil"/>
                <w:bottom w:val="nil"/>
                <w:right w:val="nil"/>
                <w:between w:val="nil"/>
              </w:pBdr>
              <w:tabs>
                <w:tab w:val="left" w:pos="1084"/>
              </w:tabs>
              <w:spacing w:before="20" w:line="360" w:lineRule="auto"/>
              <w:ind w:right="15"/>
              <w:jc w:val="center"/>
              <w:rPr>
                <w:color w:val="000000"/>
                <w:sz w:val="20"/>
                <w:szCs w:val="20"/>
              </w:rPr>
            </w:pPr>
            <w:r>
              <w:rPr>
                <w:color w:val="000000"/>
                <w:sz w:val="20"/>
                <w:szCs w:val="20"/>
              </w:rPr>
              <w:t xml:space="preserve"> 0.14</w:t>
            </w:r>
          </w:p>
        </w:tc>
        <w:tc>
          <w:tcPr>
            <w:tcW w:w="1387" w:type="dxa"/>
            <w:vAlign w:val="bottom"/>
          </w:tcPr>
          <w:p w14:paraId="3C5B4625"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0.14</w:t>
            </w:r>
          </w:p>
        </w:tc>
        <w:tc>
          <w:tcPr>
            <w:tcW w:w="1388" w:type="dxa"/>
            <w:vAlign w:val="bottom"/>
          </w:tcPr>
          <w:p w14:paraId="149EBE4E" w14:textId="77777777" w:rsidR="00B9311C" w:rsidRDefault="004D552A">
            <w:pPr>
              <w:pBdr>
                <w:top w:val="nil"/>
                <w:left w:val="nil"/>
                <w:bottom w:val="nil"/>
                <w:right w:val="nil"/>
                <w:between w:val="nil"/>
              </w:pBdr>
              <w:spacing w:before="20" w:line="360" w:lineRule="auto"/>
              <w:ind w:right="15"/>
              <w:jc w:val="center"/>
              <w:rPr>
                <w:color w:val="000000"/>
                <w:sz w:val="20"/>
                <w:szCs w:val="20"/>
              </w:rPr>
            </w:pPr>
            <w:r>
              <w:rPr>
                <w:color w:val="000000"/>
                <w:sz w:val="20"/>
                <w:szCs w:val="20"/>
              </w:rPr>
              <w:t>0.13</w:t>
            </w:r>
          </w:p>
        </w:tc>
        <w:tc>
          <w:tcPr>
            <w:tcW w:w="1620" w:type="dxa"/>
            <w:vAlign w:val="bottom"/>
          </w:tcPr>
          <w:p w14:paraId="28F7670B" w14:textId="77777777" w:rsidR="00B9311C" w:rsidRDefault="004D552A">
            <w:pPr>
              <w:pBdr>
                <w:top w:val="nil"/>
                <w:left w:val="nil"/>
                <w:bottom w:val="nil"/>
                <w:right w:val="nil"/>
                <w:between w:val="nil"/>
              </w:pBdr>
              <w:spacing w:before="20" w:line="360" w:lineRule="auto"/>
              <w:jc w:val="center"/>
              <w:rPr>
                <w:color w:val="000000"/>
                <w:sz w:val="20"/>
                <w:szCs w:val="20"/>
              </w:rPr>
            </w:pPr>
            <w:r>
              <w:rPr>
                <w:color w:val="000000"/>
                <w:sz w:val="20"/>
                <w:szCs w:val="20"/>
              </w:rPr>
              <w:t>0.621</w:t>
            </w:r>
          </w:p>
        </w:tc>
      </w:tr>
    </w:tbl>
    <w:p w14:paraId="3B37E33B" w14:textId="77777777" w:rsidR="00B9311C" w:rsidRDefault="004D552A">
      <w:pPr>
        <w:pBdr>
          <w:top w:val="nil"/>
          <w:left w:val="nil"/>
          <w:bottom w:val="nil"/>
          <w:right w:val="nil"/>
          <w:between w:val="nil"/>
        </w:pBdr>
        <w:spacing w:line="276" w:lineRule="auto"/>
        <w:ind w:left="-86"/>
        <w:rPr>
          <w:color w:val="000000"/>
          <w:sz w:val="18"/>
          <w:szCs w:val="18"/>
        </w:rPr>
      </w:pPr>
      <w:r>
        <w:rPr>
          <w:color w:val="000000"/>
          <w:sz w:val="18"/>
          <w:szCs w:val="18"/>
        </w:rPr>
        <w:t xml:space="preserve">† </w:t>
      </w:r>
      <w:r>
        <w:rPr>
          <w:i/>
          <w:color w:val="000000"/>
          <w:sz w:val="18"/>
          <w:szCs w:val="18"/>
        </w:rPr>
        <w:t>P</w:t>
      </w:r>
      <w:r>
        <w:rPr>
          <w:color w:val="000000"/>
          <w:sz w:val="18"/>
          <w:szCs w:val="18"/>
        </w:rPr>
        <w:t xml:space="preserve">-value from one-way ANOVA </w:t>
      </w:r>
      <w:r>
        <w:rPr>
          <w:i/>
          <w:color w:val="000000"/>
          <w:sz w:val="18"/>
          <w:szCs w:val="18"/>
        </w:rPr>
        <w:t>F</w:t>
      </w:r>
      <w:r>
        <w:rPr>
          <w:color w:val="000000"/>
          <w:sz w:val="18"/>
          <w:szCs w:val="18"/>
        </w:rPr>
        <w:t xml:space="preserve">-test for the endosperm mutation type effect. </w:t>
      </w:r>
      <w:r>
        <w:rPr>
          <w:sz w:val="18"/>
          <w:szCs w:val="18"/>
        </w:rPr>
        <w:t>B</w:t>
      </w:r>
      <w:r>
        <w:rPr>
          <w:color w:val="000000"/>
          <w:sz w:val="18"/>
          <w:szCs w:val="18"/>
        </w:rPr>
        <w:t xml:space="preserve">olded </w:t>
      </w:r>
      <w:r>
        <w:rPr>
          <w:i/>
          <w:color w:val="000000"/>
          <w:sz w:val="18"/>
          <w:szCs w:val="18"/>
        </w:rPr>
        <w:t>P</w:t>
      </w:r>
      <w:r>
        <w:rPr>
          <w:color w:val="000000"/>
          <w:sz w:val="18"/>
          <w:szCs w:val="18"/>
        </w:rPr>
        <w:t>-value indicates a statistically significant difference between two or more endosperm mutation type groups (</w:t>
      </w:r>
      <w:r>
        <w:rPr>
          <w:i/>
          <w:color w:val="000000"/>
          <w:sz w:val="18"/>
          <w:szCs w:val="18"/>
        </w:rPr>
        <w:t>P</w:t>
      </w:r>
      <w:r>
        <w:rPr>
          <w:color w:val="000000"/>
          <w:sz w:val="18"/>
          <w:szCs w:val="18"/>
        </w:rPr>
        <w:t xml:space="preserve"> &lt; 0.05).</w:t>
      </w:r>
    </w:p>
    <w:p w14:paraId="6A153528" w14:textId="77777777" w:rsidR="00B9311C" w:rsidRDefault="004D552A">
      <w:pPr>
        <w:pBdr>
          <w:top w:val="nil"/>
          <w:left w:val="nil"/>
          <w:bottom w:val="nil"/>
          <w:right w:val="nil"/>
          <w:between w:val="nil"/>
        </w:pBdr>
        <w:spacing w:line="276" w:lineRule="auto"/>
        <w:ind w:left="-86" w:right="-90"/>
        <w:rPr>
          <w:color w:val="000000"/>
          <w:sz w:val="18"/>
          <w:szCs w:val="18"/>
        </w:rPr>
      </w:pPr>
      <w:r>
        <w:rPr>
          <w:color w:val="000000"/>
          <w:sz w:val="18"/>
          <w:szCs w:val="18"/>
        </w:rPr>
        <w:t>‡ Sweet corn lines grouped by endosperm mutation type having labels with the same letter are not significantly different according to the Tukey-Kramer honest significant difference test (</w:t>
      </w:r>
      <w:r>
        <w:rPr>
          <w:i/>
          <w:color w:val="000000"/>
          <w:sz w:val="18"/>
          <w:szCs w:val="18"/>
        </w:rPr>
        <w:t>P</w:t>
      </w:r>
      <w:r>
        <w:rPr>
          <w:color w:val="000000"/>
          <w:sz w:val="18"/>
          <w:szCs w:val="18"/>
        </w:rPr>
        <w:t xml:space="preserve"> &lt; 0.05). The test was only performed for traits that had a significant </w:t>
      </w:r>
      <w:r>
        <w:rPr>
          <w:i/>
          <w:color w:val="000000"/>
          <w:sz w:val="18"/>
          <w:szCs w:val="18"/>
        </w:rPr>
        <w:t>F</w:t>
      </w:r>
      <w:r>
        <w:rPr>
          <w:color w:val="000000"/>
          <w:sz w:val="18"/>
          <w:szCs w:val="18"/>
        </w:rPr>
        <w:t>-test.</w:t>
      </w:r>
    </w:p>
    <w:p w14:paraId="4AA540DB" w14:textId="77777777" w:rsidR="00B9311C" w:rsidRDefault="00B9311C">
      <w:pPr>
        <w:pBdr>
          <w:top w:val="nil"/>
          <w:left w:val="nil"/>
          <w:bottom w:val="nil"/>
          <w:right w:val="nil"/>
          <w:between w:val="nil"/>
        </w:pBdr>
        <w:ind w:left="-90" w:right="-90"/>
        <w:rPr>
          <w:color w:val="000000"/>
          <w:sz w:val="16"/>
          <w:szCs w:val="16"/>
        </w:rPr>
      </w:pPr>
    </w:p>
    <w:p w14:paraId="40B5FF07" w14:textId="77777777" w:rsidR="00B9311C" w:rsidRDefault="004D552A">
      <w:pPr>
        <w:keepNext/>
        <w:pBdr>
          <w:top w:val="nil"/>
          <w:left w:val="nil"/>
          <w:bottom w:val="nil"/>
          <w:right w:val="nil"/>
          <w:between w:val="nil"/>
        </w:pBdr>
        <w:spacing w:line="480" w:lineRule="auto"/>
        <w:rPr>
          <w:b/>
          <w:i/>
          <w:color w:val="000000"/>
        </w:rPr>
      </w:pPr>
      <w:r>
        <w:rPr>
          <w:b/>
          <w:i/>
          <w:color w:val="000000"/>
        </w:rPr>
        <w:t>Genome-wide association study</w:t>
      </w:r>
    </w:p>
    <w:p w14:paraId="210597D8" w14:textId="6EDB54B7" w:rsidR="00B9311C" w:rsidRDefault="004D552A">
      <w:pPr>
        <w:pBdr>
          <w:top w:val="nil"/>
          <w:left w:val="nil"/>
          <w:bottom w:val="nil"/>
          <w:right w:val="nil"/>
          <w:between w:val="nil"/>
        </w:pBdr>
        <w:spacing w:line="480" w:lineRule="auto"/>
        <w:ind w:firstLine="720"/>
        <w:rPr>
          <w:color w:val="000000"/>
        </w:rPr>
      </w:pPr>
      <w:r>
        <w:rPr>
          <w:color w:val="000000"/>
        </w:rPr>
        <w:t xml:space="preserve">The association panel of 308 sweet corn inbred lines having yellow endosperm kernels at the fresh-eating stage, which had been scored with 172,486 genome-wide SNP markers, was used to elucidate the genetic basis of natural variation for carotenoids in fresh kernels. Through the implementation of a univariate mixed linear model that accounted for population structure, relatedness, and type of endosperm mutation, we identified 108 unique SNPs that were </w:t>
      </w:r>
      <w:r>
        <w:rPr>
          <w:color w:val="000000"/>
        </w:rPr>
        <w:lastRenderedPageBreak/>
        <w:t xml:space="preserve">significantly associated with </w:t>
      </w:r>
      <w:del w:id="82" w:author="Jenna Hershberger" w:date="2019-09-16T15:45:00Z">
        <w:r w:rsidDel="00896A3D">
          <w:rPr>
            <w:color w:val="000000"/>
          </w:rPr>
          <w:delText xml:space="preserve">from </w:delText>
        </w:r>
      </w:del>
      <w:r>
        <w:rPr>
          <w:color w:val="000000"/>
        </w:rPr>
        <w:t>one to four phenotypes at a genome-wide FDR of 5%. The 108 SNPs were distributed across seven chromosomes, with the vast majority (92.59%) of them located on chromosomes 2, 8, and 10 (Supplemental Fig. S2).</w:t>
      </w:r>
    </w:p>
    <w:p w14:paraId="6E9F0D50" w14:textId="77777777" w:rsidR="00B9311C" w:rsidRDefault="004D552A">
      <w:pPr>
        <w:pBdr>
          <w:top w:val="nil"/>
          <w:left w:val="nil"/>
          <w:bottom w:val="nil"/>
          <w:right w:val="nil"/>
          <w:between w:val="nil"/>
        </w:pBdr>
        <w:spacing w:line="480" w:lineRule="auto"/>
        <w:ind w:firstLine="720"/>
        <w:rPr>
          <w:color w:val="000000"/>
        </w:rPr>
      </w:pPr>
      <w:r>
        <w:rPr>
          <w:color w:val="000000"/>
        </w:rPr>
        <w:t>The most significant association was identified for the ratio of β-carotene to β-</w:t>
      </w:r>
      <w:proofErr w:type="spellStart"/>
      <w:r>
        <w:rPr>
          <w:color w:val="000000"/>
        </w:rPr>
        <w:t>cryptoxanthin+zeaxanthin</w:t>
      </w:r>
      <w:proofErr w:type="spellEnd"/>
      <w:r>
        <w:rPr>
          <w:color w:val="000000"/>
        </w:rPr>
        <w:t xml:space="preserve"> on chromosome 10 (Fig. 2A). The peak SNP locus (S10_135801334; </w:t>
      </w:r>
      <w:r>
        <w:rPr>
          <w:i/>
          <w:color w:val="000000"/>
        </w:rPr>
        <w:t>P</w:t>
      </w:r>
      <w:r>
        <w:rPr>
          <w:color w:val="000000"/>
        </w:rPr>
        <w:t>-value 1.11 x 10</w:t>
      </w:r>
      <w:r>
        <w:rPr>
          <w:color w:val="000000"/>
          <w:vertAlign w:val="superscript"/>
        </w:rPr>
        <w:t>-13</w:t>
      </w:r>
      <w:r>
        <w:rPr>
          <w:color w:val="000000"/>
        </w:rPr>
        <w:t xml:space="preserve">) for this association signal was located within the </w:t>
      </w:r>
      <w:r>
        <w:rPr>
          <w:color w:val="000000"/>
          <w:highlight w:val="white"/>
        </w:rPr>
        <w:t>open reading frame (ORF)</w:t>
      </w:r>
      <w:r>
        <w:rPr>
          <w:color w:val="000000"/>
        </w:rPr>
        <w:t xml:space="preserve"> of a gene that encodes </w:t>
      </w:r>
      <w:r>
        <w:rPr>
          <w:color w:val="000000"/>
          <w:highlight w:val="white"/>
        </w:rPr>
        <w:t>GRAS-transcription factor 22</w:t>
      </w:r>
      <w:r>
        <w:rPr>
          <w:color w:val="000000"/>
        </w:rPr>
        <w:t xml:space="preserve"> (</w:t>
      </w:r>
      <w:r>
        <w:rPr>
          <w:i/>
          <w:color w:val="000000"/>
        </w:rPr>
        <w:t>grass22</w:t>
      </w:r>
      <w:r>
        <w:rPr>
          <w:color w:val="000000"/>
        </w:rPr>
        <w:t xml:space="preserve">, </w:t>
      </w:r>
      <w:r>
        <w:rPr>
          <w:color w:val="000000"/>
          <w:highlight w:val="white"/>
        </w:rPr>
        <w:t>GRMZM2G173429</w:t>
      </w:r>
      <w:r>
        <w:rPr>
          <w:color w:val="000000"/>
        </w:rPr>
        <w:t xml:space="preserve">), but ~255 kb away from </w:t>
      </w:r>
      <w:r>
        <w:rPr>
          <w:i/>
          <w:color w:val="000000"/>
        </w:rPr>
        <w:t>β-carotene hydroxylase</w:t>
      </w:r>
      <w:r>
        <w:rPr>
          <w:color w:val="000000"/>
        </w:rPr>
        <w:t xml:space="preserve"> </w:t>
      </w:r>
      <w:r>
        <w:rPr>
          <w:i/>
          <w:color w:val="000000"/>
        </w:rPr>
        <w:t>1</w:t>
      </w:r>
      <w:r>
        <w:rPr>
          <w:color w:val="000000"/>
        </w:rPr>
        <w:t xml:space="preserve"> (</w:t>
      </w:r>
      <w:r>
        <w:rPr>
          <w:i/>
          <w:color w:val="000000"/>
        </w:rPr>
        <w:t xml:space="preserve">crtRB1, </w:t>
      </w:r>
      <w:r>
        <w:rPr>
          <w:color w:val="000000"/>
        </w:rPr>
        <w:t>GRMZM2G152135)</w:t>
      </w:r>
      <w:r>
        <w:rPr>
          <w:rFonts w:ascii="Calibri" w:eastAsia="Calibri" w:hAnsi="Calibri" w:cs="Calibri"/>
          <w:sz w:val="22"/>
          <w:szCs w:val="22"/>
        </w:rPr>
        <w:t>—</w:t>
      </w:r>
      <w:r>
        <w:rPr>
          <w:color w:val="000000"/>
        </w:rPr>
        <w:t xml:space="preserve">a gene encoding a nonheme dioxygenase that hydroxylates </w:t>
      </w:r>
      <w:r>
        <w:rPr>
          <w:i/>
          <w:color w:val="000000"/>
        </w:rPr>
        <w:t>β</w:t>
      </w:r>
      <w:r>
        <w:rPr>
          <w:color w:val="000000"/>
        </w:rPr>
        <w:t>-rings of carotenoids. This SNP was also the peak association for β-carotene (</w:t>
      </w:r>
      <w:r>
        <w:rPr>
          <w:i/>
          <w:color w:val="000000"/>
        </w:rPr>
        <w:t>P</w:t>
      </w:r>
      <w:r>
        <w:rPr>
          <w:color w:val="000000"/>
        </w:rPr>
        <w:t>-value 2.04 x 10</w:t>
      </w:r>
      <w:r>
        <w:rPr>
          <w:color w:val="000000"/>
          <w:vertAlign w:val="superscript"/>
        </w:rPr>
        <w:t>-11</w:t>
      </w:r>
      <w:r>
        <w:rPr>
          <w:color w:val="000000"/>
        </w:rPr>
        <w:t>) and the ratio of β-carotene to β-cryptoxanthin (</w:t>
      </w:r>
      <w:r>
        <w:rPr>
          <w:i/>
          <w:color w:val="000000"/>
        </w:rPr>
        <w:t>P</w:t>
      </w:r>
      <w:r>
        <w:rPr>
          <w:color w:val="000000"/>
        </w:rPr>
        <w:t>-value 3.03 x 10</w:t>
      </w:r>
      <w:r>
        <w:rPr>
          <w:color w:val="000000"/>
          <w:vertAlign w:val="superscript"/>
        </w:rPr>
        <w:t>-11</w:t>
      </w:r>
      <w:r>
        <w:rPr>
          <w:color w:val="000000"/>
        </w:rPr>
        <w:t>), while S10_135683780 had the strongest association with violaxanthin (</w:t>
      </w:r>
      <w:r>
        <w:rPr>
          <w:i/>
          <w:color w:val="000000"/>
        </w:rPr>
        <w:t>P</w:t>
      </w:r>
      <w:r>
        <w:rPr>
          <w:color w:val="000000"/>
        </w:rPr>
        <w:t>-value 7.94 x 10</w:t>
      </w:r>
      <w:r>
        <w:rPr>
          <w:color w:val="000000"/>
          <w:vertAlign w:val="superscript"/>
        </w:rPr>
        <w:t>-7</w:t>
      </w:r>
      <w:r>
        <w:rPr>
          <w:color w:val="000000"/>
        </w:rPr>
        <w:t>). In total, 61 SNPs spanning a 5.09-Mb interval (133.7-138.8 Mb) on chromosome 10 were significantly associated with one or more of these four phenotypes (Supplemental Table S5), with 38 of the 61 associated SNPs (</w:t>
      </w:r>
      <w:r>
        <w:rPr>
          <w:i/>
          <w:color w:val="000000"/>
        </w:rPr>
        <w:t>P</w:t>
      </w:r>
      <w:r>
        <w:rPr>
          <w:color w:val="000000"/>
        </w:rPr>
        <w:t>-values 3.00 x 10</w:t>
      </w:r>
      <w:r>
        <w:rPr>
          <w:color w:val="000000"/>
          <w:vertAlign w:val="superscript"/>
        </w:rPr>
        <w:t>-12</w:t>
      </w:r>
      <w:r>
        <w:rPr>
          <w:color w:val="000000"/>
        </w:rPr>
        <w:t xml:space="preserve"> to 1.13 x 10</w:t>
      </w:r>
      <w:r>
        <w:rPr>
          <w:color w:val="000000"/>
          <w:vertAlign w:val="superscript"/>
        </w:rPr>
        <w:t>-5</w:t>
      </w:r>
      <w:r>
        <w:rPr>
          <w:color w:val="000000"/>
        </w:rPr>
        <w:t xml:space="preserve">) located ± 250 kb of the ORF for </w:t>
      </w:r>
      <w:r>
        <w:rPr>
          <w:i/>
          <w:color w:val="000000"/>
        </w:rPr>
        <w:t>crtRB1</w:t>
      </w:r>
      <w:r>
        <w:rPr>
          <w:color w:val="000000"/>
        </w:rPr>
        <w:t xml:space="preserve">.   </w:t>
      </w:r>
    </w:p>
    <w:p w14:paraId="66CE99B7" w14:textId="77777777" w:rsidR="00B9311C" w:rsidRDefault="004D552A">
      <w:pPr>
        <w:pBdr>
          <w:top w:val="nil"/>
          <w:left w:val="nil"/>
          <w:bottom w:val="nil"/>
          <w:right w:val="nil"/>
          <w:between w:val="nil"/>
        </w:pBdr>
        <w:spacing w:line="480" w:lineRule="auto"/>
        <w:ind w:firstLine="720"/>
        <w:rPr>
          <w:color w:val="000000"/>
        </w:rPr>
      </w:pPr>
      <w:r>
        <w:rPr>
          <w:color w:val="000000"/>
        </w:rPr>
        <w:t>We used a chromosome-wide multi-locus mixed-model (MLMM) procedure to better resolve the complex of association signals within the 5.09-Mb region on chromosome 10. Each optimal model for β-carotene, β-carotene/(β-</w:t>
      </w:r>
      <w:proofErr w:type="spellStart"/>
      <w:r>
        <w:rPr>
          <w:color w:val="000000"/>
        </w:rPr>
        <w:t>cryptoxanthin+zeaxanthin</w:t>
      </w:r>
      <w:proofErr w:type="spellEnd"/>
      <w:r>
        <w:rPr>
          <w:color w:val="000000"/>
        </w:rPr>
        <w:t>), and β-carotene/β-cryptoxanthin included the peak SNP S10_135801334 (Supplemental Table S6). Additionally, the optimal models obtained for β-carotene and β-carotene/(β-</w:t>
      </w:r>
      <w:proofErr w:type="spellStart"/>
      <w:r>
        <w:rPr>
          <w:color w:val="000000"/>
        </w:rPr>
        <w:t>cryptoxanthin+zeaxanthin</w:t>
      </w:r>
      <w:proofErr w:type="spellEnd"/>
      <w:r>
        <w:rPr>
          <w:color w:val="000000"/>
        </w:rPr>
        <w:t xml:space="preserve">) selected a second SNP (S10_136086332) that was located ~26 kb away from </w:t>
      </w:r>
      <w:r>
        <w:rPr>
          <w:i/>
          <w:color w:val="000000"/>
        </w:rPr>
        <w:t xml:space="preserve">crtRB1 </w:t>
      </w:r>
      <w:r>
        <w:rPr>
          <w:color w:val="000000"/>
        </w:rPr>
        <w:t>and in very weak LD (</w:t>
      </w:r>
      <w:r>
        <w:rPr>
          <w:i/>
          <w:color w:val="000000"/>
        </w:rPr>
        <w:t>r</w:t>
      </w:r>
      <w:r>
        <w:rPr>
          <w:i/>
          <w:color w:val="000000"/>
          <w:vertAlign w:val="superscript"/>
        </w:rPr>
        <w:t>2</w:t>
      </w:r>
      <w:r>
        <w:rPr>
          <w:color w:val="000000"/>
        </w:rPr>
        <w:t xml:space="preserve"> = 0.11) with S10_135801334. Indicative of relatively weaker significant associations, no SNPs were selected by the MLMM for violaxanthin. When GWAS was </w:t>
      </w:r>
      <w:r>
        <w:rPr>
          <w:color w:val="000000"/>
        </w:rPr>
        <w:lastRenderedPageBreak/>
        <w:t>reconducted with either one or two MLMM-selected SNPs, depending on the phenotype, included as covariates in the mixed linear model for β-carotene and its two derived phenotypes, all other signals at this 5.09-Mb segment and elsewhere on chromosome 10 were no longer significant at a genome-wide FDR of 5% (Fig. 2B). Additionally, 24 SNPs on chromosomes 1, 2, 3, and 8 that were associated with β-carotene/β-cryptoxanthin and/or β-carotene/(β-</w:t>
      </w:r>
      <w:proofErr w:type="spellStart"/>
      <w:r>
        <w:rPr>
          <w:color w:val="000000"/>
        </w:rPr>
        <w:t>cryptoxanthin+zeaxanthin</w:t>
      </w:r>
      <w:proofErr w:type="spellEnd"/>
      <w:r>
        <w:rPr>
          <w:color w:val="000000"/>
        </w:rPr>
        <w:t>) were no longer significant. Conversely, only a single SNP (S6_58455321) from within the pericentromeric region of chromosome 6 remained significantly associated (</w:t>
      </w:r>
      <w:r>
        <w:rPr>
          <w:i/>
          <w:color w:val="000000"/>
        </w:rPr>
        <w:t>P</w:t>
      </w:r>
      <w:r>
        <w:rPr>
          <w:color w:val="000000"/>
        </w:rPr>
        <w:t>-value 1.83 x 10</w:t>
      </w:r>
      <w:r>
        <w:rPr>
          <w:color w:val="000000"/>
          <w:vertAlign w:val="superscript"/>
        </w:rPr>
        <w:t>-7</w:t>
      </w:r>
      <w:r>
        <w:rPr>
          <w:color w:val="000000"/>
        </w:rPr>
        <w:t>) with β-carotene (Supplemental Fig. S3).</w:t>
      </w:r>
    </w:p>
    <w:p w14:paraId="1EEBF1CD" w14:textId="77777777" w:rsidR="00B9311C" w:rsidRDefault="004D552A">
      <w:pPr>
        <w:spacing w:line="480" w:lineRule="auto"/>
        <w:ind w:firstLine="720"/>
      </w:pPr>
      <w:r>
        <w:t>When considering the two MLMM-selected SNPs at the haplotype level, the most favorable (TT) of the four observed haplotypes for increasing β-carotene concentration had an average effect estimate (0.81</w:t>
      </w:r>
      <w:r>
        <w:rPr>
          <w:sz w:val="22"/>
          <w:szCs w:val="22"/>
        </w:rPr>
        <w:t xml:space="preserve">µg g </w:t>
      </w:r>
      <w:r>
        <w:rPr>
          <w:sz w:val="22"/>
          <w:szCs w:val="22"/>
          <w:vertAlign w:val="superscript"/>
        </w:rPr>
        <w:t xml:space="preserve">-1 </w:t>
      </w:r>
      <w:r>
        <w:t xml:space="preserve">fresh weight) that was twofold greater than the least favorable GC haplotype (Supplemental Table S7). Not only was the most favorable haplotype found to exist at very low frequency in the association panel, but it also was not equally distributed among the endosperm mutation type groups. Only 13 </w:t>
      </w:r>
      <w:r>
        <w:rPr>
          <w:i/>
        </w:rPr>
        <w:t>su1</w:t>
      </w:r>
      <w:r>
        <w:t xml:space="preserve"> and two </w:t>
      </w:r>
      <w:r>
        <w:rPr>
          <w:i/>
        </w:rPr>
        <w:t>sh2</w:t>
      </w:r>
      <w:r>
        <w:t xml:space="preserve"> lines had the TT haplotype, whereas none of the </w:t>
      </w:r>
      <w:r>
        <w:rPr>
          <w:i/>
        </w:rPr>
        <w:t>su1sh2</w:t>
      </w:r>
      <w:r>
        <w:t xml:space="preserve"> lines possessed this haplotype. In contrast, the least favorable haplotype had the highest occurrence in the panel, with more than 70% of the lines in each endosperm mutation type having the GC haplotype. Indicative of only informativeness for the concentration of β-carotene, individually these two SNPs linked to </w:t>
      </w:r>
      <w:r>
        <w:rPr>
          <w:i/>
        </w:rPr>
        <w:t>crtRB1</w:t>
      </w:r>
      <w:r>
        <w:t xml:space="preserve"> were not significantly associated with total carotenoids (Supplemental Fig. S2), and both the TT and GC haplotypes had nearly the same average effect estimate for total carotenoids (Supplemental Table S7).</w:t>
      </w:r>
      <w:r>
        <w:br w:type="page"/>
      </w:r>
    </w:p>
    <w:p w14:paraId="5CA803A9" w14:textId="77777777" w:rsidR="00B9311C" w:rsidRDefault="004D552A">
      <w:pPr>
        <w:pBdr>
          <w:top w:val="nil"/>
          <w:left w:val="nil"/>
          <w:bottom w:val="nil"/>
          <w:right w:val="nil"/>
          <w:between w:val="nil"/>
        </w:pBdr>
        <w:spacing w:line="360" w:lineRule="auto"/>
        <w:ind w:left="1440"/>
        <w:rPr>
          <w:color w:val="000000"/>
          <w:sz w:val="22"/>
          <w:szCs w:val="22"/>
        </w:rPr>
      </w:pPr>
      <w:r>
        <w:rPr>
          <w:noProof/>
          <w:color w:val="000000"/>
          <w:sz w:val="22"/>
          <w:szCs w:val="22"/>
          <w:lang w:val="en-US"/>
        </w:rPr>
        <w:lastRenderedPageBreak/>
        <w:drawing>
          <wp:inline distT="0" distB="0" distL="0" distR="0" wp14:anchorId="11B1973F" wp14:editId="6503F731">
            <wp:extent cx="4124960" cy="5499947"/>
            <wp:effectExtent l="0" t="0" r="0" b="0"/>
            <wp:docPr id="3" name="image2.png" descr="Macintosh HD:Users:mattbaseggio:Dropbox:Matt_Baseggio:Carotenoids:Figures:Mar13:Fig2.Manhattan_bcarot..bcryp.zea_zoom.pdf"/>
            <wp:cNvGraphicFramePr/>
            <a:graphic xmlns:a="http://schemas.openxmlformats.org/drawingml/2006/main">
              <a:graphicData uri="http://schemas.openxmlformats.org/drawingml/2006/picture">
                <pic:pic xmlns:pic="http://schemas.openxmlformats.org/drawingml/2006/picture">
                  <pic:nvPicPr>
                    <pic:cNvPr id="0" name="image2.png" descr="Macintosh HD:Users:mattbaseggio:Dropbox:Matt_Baseggio:Carotenoids:Figures:Mar13:Fig2.Manhattan_bcarot..bcryp.zea_zoom.pdf"/>
                    <pic:cNvPicPr preferRelativeResize="0"/>
                  </pic:nvPicPr>
                  <pic:blipFill>
                    <a:blip r:embed="rId12"/>
                    <a:srcRect/>
                    <a:stretch>
                      <a:fillRect/>
                    </a:stretch>
                  </pic:blipFill>
                  <pic:spPr>
                    <a:xfrm>
                      <a:off x="0" y="0"/>
                      <a:ext cx="4124960" cy="5499947"/>
                    </a:xfrm>
                    <a:prstGeom prst="rect">
                      <a:avLst/>
                    </a:prstGeom>
                    <a:ln/>
                  </pic:spPr>
                </pic:pic>
              </a:graphicData>
            </a:graphic>
          </wp:inline>
        </w:drawing>
      </w:r>
    </w:p>
    <w:p w14:paraId="34A16175" w14:textId="23BBA67F" w:rsidR="00B9311C" w:rsidRDefault="004D552A">
      <w:pPr>
        <w:pBdr>
          <w:top w:val="nil"/>
          <w:left w:val="nil"/>
          <w:bottom w:val="nil"/>
          <w:right w:val="nil"/>
          <w:between w:val="nil"/>
        </w:pBdr>
        <w:rPr>
          <w:color w:val="000000"/>
        </w:rPr>
      </w:pPr>
      <w:bookmarkStart w:id="83" w:name="_1t3h5sf" w:colFirst="0" w:colLast="0"/>
      <w:bookmarkEnd w:id="83"/>
      <w:r>
        <w:rPr>
          <w:b/>
          <w:color w:val="000000"/>
        </w:rPr>
        <w:t>Figure 2.</w:t>
      </w:r>
      <w:r>
        <w:rPr>
          <w:color w:val="000000"/>
        </w:rPr>
        <w:t xml:space="preserve"> Genome-wide association study for the ratio of β-carotene to the sum of β-cryptoxanthin and zeaxanthin [β-carotene/(β-</w:t>
      </w:r>
      <w:proofErr w:type="spellStart"/>
      <w:r>
        <w:rPr>
          <w:color w:val="000000"/>
        </w:rPr>
        <w:t>cryptoxanthin+zeaxanthin</w:t>
      </w:r>
      <w:proofErr w:type="spellEnd"/>
      <w:r>
        <w:rPr>
          <w:color w:val="000000"/>
        </w:rPr>
        <w:t>)] in fresh kernels of sweet corn. (A) Scatter plot of association results from a mixed model analysis and linkage disequilibrium (LD) estimates (</w:t>
      </w:r>
      <w:r>
        <w:rPr>
          <w:i/>
          <w:color w:val="000000"/>
        </w:rPr>
        <w:t>r</w:t>
      </w:r>
      <w:r>
        <w:rPr>
          <w:i/>
          <w:color w:val="000000"/>
          <w:vertAlign w:val="superscript"/>
        </w:rPr>
        <w:t>2</w:t>
      </w:r>
      <w:r>
        <w:rPr>
          <w:color w:val="000000"/>
        </w:rPr>
        <w:t>). The vertical lines are –log</w:t>
      </w:r>
      <w:r>
        <w:rPr>
          <w:color w:val="000000"/>
          <w:vertAlign w:val="subscript"/>
        </w:rPr>
        <w:t>10</w:t>
      </w:r>
      <w:r>
        <w:rPr>
          <w:color w:val="000000"/>
        </w:rPr>
        <w:t xml:space="preserve"> </w:t>
      </w:r>
      <w:r>
        <w:rPr>
          <w:i/>
          <w:color w:val="000000"/>
        </w:rPr>
        <w:t>P</w:t>
      </w:r>
      <w:r>
        <w:rPr>
          <w:color w:val="000000"/>
        </w:rPr>
        <w:t>-values of single nucleotide polymorphisms (SNPs) and blue color represents SNPs that are statistically significant at a 5% false discovery rate (FDR). Triangles are the</w:t>
      </w:r>
      <w:r>
        <w:rPr>
          <w:i/>
          <w:color w:val="000000"/>
        </w:rPr>
        <w:t xml:space="preserve"> r</w:t>
      </w:r>
      <w:r>
        <w:rPr>
          <w:i/>
          <w:color w:val="000000"/>
          <w:vertAlign w:val="superscript"/>
        </w:rPr>
        <w:t xml:space="preserve">2 </w:t>
      </w:r>
      <w:r>
        <w:rPr>
          <w:color w:val="000000"/>
        </w:rPr>
        <w:t>values of each SNP relative to the peak SNP (indicated as a red triangle) at 135,801,334 bp (B73 RefGen_v2) on chromosome 10. The red horizontal dashed line indicates the –log</w:t>
      </w:r>
      <w:r>
        <w:rPr>
          <w:color w:val="000000"/>
          <w:vertAlign w:val="subscript"/>
        </w:rPr>
        <w:t>10</w:t>
      </w:r>
      <w:r>
        <w:rPr>
          <w:color w:val="000000"/>
        </w:rPr>
        <w:t xml:space="preserve"> </w:t>
      </w:r>
      <w:r>
        <w:rPr>
          <w:i/>
          <w:color w:val="000000"/>
        </w:rPr>
        <w:t>P</w:t>
      </w:r>
      <w:r>
        <w:rPr>
          <w:color w:val="000000"/>
        </w:rPr>
        <w:t xml:space="preserve">-value of the least statistically significant SNP at a 5% FDR. The black vertical dashed line indicates the genomic position of the </w:t>
      </w:r>
      <w:r>
        <w:rPr>
          <w:i/>
          <w:color w:val="000000"/>
        </w:rPr>
        <w:t>β-carotene hydroxylase</w:t>
      </w:r>
      <w:r>
        <w:rPr>
          <w:color w:val="000000"/>
        </w:rPr>
        <w:t xml:space="preserve"> </w:t>
      </w:r>
      <w:r>
        <w:rPr>
          <w:i/>
          <w:color w:val="000000"/>
        </w:rPr>
        <w:t>1</w:t>
      </w:r>
      <w:r>
        <w:rPr>
          <w:color w:val="000000"/>
        </w:rPr>
        <w:t xml:space="preserve"> (</w:t>
      </w:r>
      <w:r>
        <w:rPr>
          <w:i/>
          <w:color w:val="000000"/>
        </w:rPr>
        <w:t>crtRB1</w:t>
      </w:r>
      <w:r>
        <w:rPr>
          <w:color w:val="000000"/>
        </w:rPr>
        <w:t>) gene. (B) Scatter plot of association results from a conditional mixed linear model analysis and LD estimates (</w:t>
      </w:r>
      <w:r>
        <w:rPr>
          <w:i/>
          <w:color w:val="000000"/>
        </w:rPr>
        <w:t>r</w:t>
      </w:r>
      <w:r>
        <w:rPr>
          <w:i/>
          <w:color w:val="000000"/>
          <w:vertAlign w:val="superscript"/>
        </w:rPr>
        <w:t>2</w:t>
      </w:r>
      <w:r>
        <w:rPr>
          <w:color w:val="000000"/>
        </w:rPr>
        <w:t>). The SNPs (S10_135801334, red triangle; and S10_136086332, red circle) from the optimal multi-locus mixed</w:t>
      </w:r>
      <w:ins w:id="84" w:author="Jenna Hershberger" w:date="2019-09-16T16:18:00Z">
        <w:r w:rsidR="00386099">
          <w:rPr>
            <w:color w:val="000000"/>
          </w:rPr>
          <w:t xml:space="preserve"> </w:t>
        </w:r>
      </w:ins>
      <w:del w:id="85" w:author="Jenna Hershberger" w:date="2019-09-16T16:18:00Z">
        <w:r w:rsidDel="00386099">
          <w:rPr>
            <w:color w:val="000000"/>
          </w:rPr>
          <w:delText>-</w:delText>
        </w:r>
      </w:del>
      <w:r>
        <w:rPr>
          <w:color w:val="000000"/>
        </w:rPr>
        <w:t xml:space="preserve">model </w:t>
      </w:r>
      <w:proofErr w:type="gramStart"/>
      <w:r>
        <w:rPr>
          <w:color w:val="000000"/>
        </w:rPr>
        <w:t>were</w:t>
      </w:r>
      <w:proofErr w:type="gramEnd"/>
      <w:r>
        <w:rPr>
          <w:color w:val="000000"/>
        </w:rPr>
        <w:t xml:space="preserve"> included as covariates in the mixed linear model to control for the </w:t>
      </w:r>
      <w:r>
        <w:rPr>
          <w:i/>
          <w:color w:val="000000"/>
        </w:rPr>
        <w:t>crtRB1</w:t>
      </w:r>
      <w:r>
        <w:rPr>
          <w:color w:val="000000"/>
        </w:rPr>
        <w:t xml:space="preserve"> effect.</w:t>
      </w:r>
    </w:p>
    <w:p w14:paraId="2E249108" w14:textId="77777777" w:rsidR="00B9311C" w:rsidRDefault="00B9311C">
      <w:pPr>
        <w:pBdr>
          <w:top w:val="nil"/>
          <w:left w:val="nil"/>
          <w:bottom w:val="nil"/>
          <w:right w:val="nil"/>
          <w:between w:val="nil"/>
        </w:pBdr>
        <w:spacing w:line="360" w:lineRule="auto"/>
        <w:rPr>
          <w:color w:val="000000"/>
          <w:sz w:val="22"/>
          <w:szCs w:val="22"/>
        </w:rPr>
      </w:pPr>
    </w:p>
    <w:p w14:paraId="4BDCBD57" w14:textId="77777777" w:rsidR="00B9311C" w:rsidRDefault="004D552A">
      <w:pPr>
        <w:pBdr>
          <w:top w:val="nil"/>
          <w:left w:val="nil"/>
          <w:bottom w:val="nil"/>
          <w:right w:val="nil"/>
          <w:between w:val="nil"/>
        </w:pBdr>
        <w:spacing w:line="480" w:lineRule="auto"/>
        <w:ind w:firstLine="720"/>
        <w:rPr>
          <w:color w:val="000000"/>
        </w:rPr>
      </w:pPr>
      <w:r>
        <w:rPr>
          <w:color w:val="000000"/>
        </w:rPr>
        <w:lastRenderedPageBreak/>
        <w:t xml:space="preserve">The </w:t>
      </w:r>
      <w:proofErr w:type="spellStart"/>
      <w:r>
        <w:rPr>
          <w:i/>
          <w:color w:val="000000"/>
        </w:rPr>
        <w:t>lcyE</w:t>
      </w:r>
      <w:proofErr w:type="spellEnd"/>
      <w:r>
        <w:rPr>
          <w:color w:val="000000"/>
        </w:rPr>
        <w:t xml:space="preserve"> gene (GRMZM2G012966) on chromosome 8 had a SNP (S8_138888278) within its ORF that significantly associated with the ratio of β- to α-xanthophylls (Fig. 3A; </w:t>
      </w:r>
      <w:r>
        <w:rPr>
          <w:i/>
          <w:color w:val="000000"/>
        </w:rPr>
        <w:t>P</w:t>
      </w:r>
      <w:r>
        <w:rPr>
          <w:color w:val="000000"/>
        </w:rPr>
        <w:t>-value 1.01 x 10</w:t>
      </w:r>
      <w:r>
        <w:rPr>
          <w:color w:val="000000"/>
          <w:vertAlign w:val="superscript"/>
        </w:rPr>
        <w:t>-12</w:t>
      </w:r>
      <w:r>
        <w:rPr>
          <w:color w:val="000000"/>
        </w:rPr>
        <w:t xml:space="preserve">). The </w:t>
      </w:r>
      <w:proofErr w:type="spellStart"/>
      <w:r>
        <w:rPr>
          <w:i/>
          <w:color w:val="000000"/>
        </w:rPr>
        <w:t>lcyE</w:t>
      </w:r>
      <w:proofErr w:type="spellEnd"/>
      <w:r>
        <w:rPr>
          <w:color w:val="000000"/>
        </w:rPr>
        <w:t xml:space="preserve"> gene encodes lycopene ε-cyclase, which has an enzymatic activity that influences flux down the α- versus β-branches of the carotenoid pathway (Cunningham et al., 1996). An additional nine SNPs spanning a 3.69-Mb interval on chromosome 8, including two SNPs located within the ORF of </w:t>
      </w:r>
      <w:proofErr w:type="spellStart"/>
      <w:r>
        <w:rPr>
          <w:i/>
          <w:color w:val="000000"/>
        </w:rPr>
        <w:t>lcyE</w:t>
      </w:r>
      <w:proofErr w:type="spellEnd"/>
      <w:r>
        <w:rPr>
          <w:color w:val="000000"/>
        </w:rPr>
        <w:t xml:space="preserve"> (S8_138888328 and S8_138888990; </w:t>
      </w:r>
      <w:r>
        <w:rPr>
          <w:i/>
          <w:color w:val="000000"/>
        </w:rPr>
        <w:t>P</w:t>
      </w:r>
      <w:r>
        <w:rPr>
          <w:color w:val="000000"/>
        </w:rPr>
        <w:t>-values 7.32 x 10</w:t>
      </w:r>
      <w:r>
        <w:rPr>
          <w:color w:val="000000"/>
          <w:vertAlign w:val="superscript"/>
        </w:rPr>
        <w:t>-9</w:t>
      </w:r>
      <w:r>
        <w:rPr>
          <w:color w:val="000000"/>
        </w:rPr>
        <w:t xml:space="preserve"> and 5.41 x 10</w:t>
      </w:r>
      <w:r>
        <w:rPr>
          <w:color w:val="000000"/>
          <w:vertAlign w:val="superscript"/>
        </w:rPr>
        <w:t>-8</w:t>
      </w:r>
      <w:r>
        <w:rPr>
          <w:color w:val="000000"/>
        </w:rPr>
        <w:t>, respectively), as well as three SNPs from chromosome 9 were found to be associated with</w:t>
      </w:r>
      <w:del w:id="86" w:author="Jenna Hershberger" w:date="2019-09-17T13:52:00Z">
        <w:r w:rsidDel="006E7FC6">
          <w:rPr>
            <w:color w:val="000000"/>
          </w:rPr>
          <w:delText xml:space="preserve"> </w:delText>
        </w:r>
      </w:del>
      <w:r>
        <w:rPr>
          <w:color w:val="000000"/>
        </w:rPr>
        <w:t xml:space="preserve"> β-xanthophylls/α-xanthophylls. However, only the peak SNP S8_138888278 was selected in the optimal model obtained by the MLMM for the xanthophyll ratio phenotype (Supplemental Table S6). When the peak SNP was fitted as a covariate in the mixed linear model, all other SNPs from chromosomes 8 and 9 were no longer significantly associated with β-xanthophylls/α-xanthophylls at a 5% FDR (Fig. 3B). Interestingly, only one line each in the </w:t>
      </w:r>
      <w:r>
        <w:rPr>
          <w:i/>
          <w:color w:val="000000"/>
        </w:rPr>
        <w:t>sh2</w:t>
      </w:r>
      <w:r>
        <w:rPr>
          <w:color w:val="000000"/>
        </w:rPr>
        <w:t xml:space="preserve"> and </w:t>
      </w:r>
      <w:r>
        <w:rPr>
          <w:i/>
          <w:color w:val="000000"/>
        </w:rPr>
        <w:t xml:space="preserve">su1sh2 </w:t>
      </w:r>
      <w:r>
        <w:rPr>
          <w:color w:val="000000"/>
        </w:rPr>
        <w:t xml:space="preserve">endosperm mutation type groups were homozygous for the allele of the peak SNP associated with a larger average value of the β- to α-xanthophylls ratio (i.e., greater amount of β-xanthophylls), whereas the same SNP allele was found to be homozygous at a relatively higher frequency (12.7%) among </w:t>
      </w:r>
      <w:r>
        <w:rPr>
          <w:i/>
          <w:color w:val="000000"/>
        </w:rPr>
        <w:t>su1</w:t>
      </w:r>
      <w:r>
        <w:rPr>
          <w:color w:val="000000"/>
        </w:rPr>
        <w:t xml:space="preserve"> lines (Supplemental Table S7).</w:t>
      </w:r>
    </w:p>
    <w:p w14:paraId="6E589FD9" w14:textId="77777777" w:rsidR="00B9311C" w:rsidRDefault="00B9311C">
      <w:pPr>
        <w:pBdr>
          <w:top w:val="nil"/>
          <w:left w:val="nil"/>
          <w:bottom w:val="nil"/>
          <w:right w:val="nil"/>
          <w:between w:val="nil"/>
        </w:pBdr>
        <w:spacing w:line="360" w:lineRule="auto"/>
        <w:ind w:firstLine="720"/>
        <w:rPr>
          <w:color w:val="000000"/>
        </w:rPr>
      </w:pPr>
    </w:p>
    <w:p w14:paraId="58F94197" w14:textId="77777777" w:rsidR="00B9311C" w:rsidRDefault="00B9311C">
      <w:pPr>
        <w:pBdr>
          <w:top w:val="nil"/>
          <w:left w:val="nil"/>
          <w:bottom w:val="nil"/>
          <w:right w:val="nil"/>
          <w:between w:val="nil"/>
        </w:pBdr>
        <w:spacing w:line="360" w:lineRule="auto"/>
        <w:rPr>
          <w:color w:val="000000"/>
        </w:rPr>
      </w:pPr>
    </w:p>
    <w:p w14:paraId="6D561E23" w14:textId="77777777" w:rsidR="00B9311C" w:rsidRDefault="004D552A">
      <w:pPr>
        <w:pBdr>
          <w:top w:val="nil"/>
          <w:left w:val="nil"/>
          <w:bottom w:val="nil"/>
          <w:right w:val="nil"/>
          <w:between w:val="nil"/>
        </w:pBdr>
        <w:spacing w:line="360" w:lineRule="auto"/>
        <w:ind w:left="1440"/>
        <w:rPr>
          <w:color w:val="000000"/>
          <w:sz w:val="22"/>
          <w:szCs w:val="22"/>
        </w:rPr>
      </w:pPr>
      <w:r>
        <w:rPr>
          <w:noProof/>
          <w:color w:val="000000"/>
          <w:sz w:val="22"/>
          <w:szCs w:val="22"/>
          <w:lang w:val="en-US"/>
        </w:rPr>
        <w:lastRenderedPageBreak/>
        <w:drawing>
          <wp:inline distT="0" distB="0" distL="0" distR="0" wp14:anchorId="642F128D" wp14:editId="7CE79FCF">
            <wp:extent cx="3718560" cy="4958080"/>
            <wp:effectExtent l="0" t="0" r="0" b="0"/>
            <wp:docPr id="2" name="image3.png" descr="Macintosh HD:Users:mattbaseggio:Dropbox:Matt_Baseggio:Carotenoids:Figures:Mar13:Fig3.Manhattan_bxant.axant_zoom.pdf"/>
            <wp:cNvGraphicFramePr/>
            <a:graphic xmlns:a="http://schemas.openxmlformats.org/drawingml/2006/main">
              <a:graphicData uri="http://schemas.openxmlformats.org/drawingml/2006/picture">
                <pic:pic xmlns:pic="http://schemas.openxmlformats.org/drawingml/2006/picture">
                  <pic:nvPicPr>
                    <pic:cNvPr id="0" name="image3.png" descr="Macintosh HD:Users:mattbaseggio:Dropbox:Matt_Baseggio:Carotenoids:Figures:Mar13:Fig3.Manhattan_bxant.axant_zoom.pdf"/>
                    <pic:cNvPicPr preferRelativeResize="0"/>
                  </pic:nvPicPr>
                  <pic:blipFill>
                    <a:blip r:embed="rId13"/>
                    <a:srcRect/>
                    <a:stretch>
                      <a:fillRect/>
                    </a:stretch>
                  </pic:blipFill>
                  <pic:spPr>
                    <a:xfrm>
                      <a:off x="0" y="0"/>
                      <a:ext cx="3718560" cy="4958080"/>
                    </a:xfrm>
                    <a:prstGeom prst="rect">
                      <a:avLst/>
                    </a:prstGeom>
                    <a:ln/>
                  </pic:spPr>
                </pic:pic>
              </a:graphicData>
            </a:graphic>
          </wp:inline>
        </w:drawing>
      </w:r>
    </w:p>
    <w:p w14:paraId="1BCF0E37" w14:textId="6945C5FD" w:rsidR="00B9311C" w:rsidRDefault="004D552A">
      <w:pPr>
        <w:pBdr>
          <w:top w:val="nil"/>
          <w:left w:val="nil"/>
          <w:bottom w:val="nil"/>
          <w:right w:val="nil"/>
          <w:between w:val="nil"/>
        </w:pBdr>
        <w:rPr>
          <w:color w:val="000000"/>
        </w:rPr>
      </w:pPr>
      <w:bookmarkStart w:id="87" w:name="_4d34og8" w:colFirst="0" w:colLast="0"/>
      <w:bookmarkEnd w:id="87"/>
      <w:r>
        <w:rPr>
          <w:b/>
          <w:color w:val="000000"/>
        </w:rPr>
        <w:t>Figure 3.</w:t>
      </w:r>
      <w:r>
        <w:rPr>
          <w:color w:val="000000"/>
        </w:rPr>
        <w:t xml:space="preserve"> Genome-wide association study for the ratio of β- to α-xanthophylls in fresh kernels of sweet corn. (A) Scatter plot of association results from a mixed model analysis and linkage disequilibrium (LD) estimates (</w:t>
      </w:r>
      <w:r>
        <w:rPr>
          <w:i/>
          <w:color w:val="000000"/>
        </w:rPr>
        <w:t>r</w:t>
      </w:r>
      <w:r>
        <w:rPr>
          <w:i/>
          <w:color w:val="000000"/>
          <w:vertAlign w:val="superscript"/>
        </w:rPr>
        <w:t>2</w:t>
      </w:r>
      <w:r>
        <w:rPr>
          <w:color w:val="000000"/>
        </w:rPr>
        <w:t>). The vertical lines are –log</w:t>
      </w:r>
      <w:r>
        <w:rPr>
          <w:color w:val="000000"/>
          <w:vertAlign w:val="subscript"/>
        </w:rPr>
        <w:t>10</w:t>
      </w:r>
      <w:r>
        <w:rPr>
          <w:color w:val="000000"/>
        </w:rPr>
        <w:t xml:space="preserve"> </w:t>
      </w:r>
      <w:r>
        <w:rPr>
          <w:i/>
          <w:color w:val="000000"/>
        </w:rPr>
        <w:t>P</w:t>
      </w:r>
      <w:r>
        <w:rPr>
          <w:color w:val="000000"/>
        </w:rPr>
        <w:t xml:space="preserve">-values of single nucleotide polymorphisms (SNP) and blue color represents SNPs that are statistically significant at a 5% false discovery rate (FDR). Triangles are the </w:t>
      </w:r>
      <w:r>
        <w:rPr>
          <w:i/>
          <w:color w:val="000000"/>
        </w:rPr>
        <w:t>r</w:t>
      </w:r>
      <w:r>
        <w:rPr>
          <w:i/>
          <w:color w:val="000000"/>
          <w:vertAlign w:val="superscript"/>
        </w:rPr>
        <w:t>2</w:t>
      </w:r>
      <w:r>
        <w:rPr>
          <w:color w:val="000000"/>
          <w:vertAlign w:val="superscript"/>
        </w:rPr>
        <w:t xml:space="preserve"> </w:t>
      </w:r>
      <w:r>
        <w:rPr>
          <w:color w:val="000000"/>
        </w:rPr>
        <w:t>values of each SNP relative to the peak SNP (indicated in red) at 138,888,278 bp (B73 RefGen_v2) on chromosome 8. The red horizontal dashed line indicates the –log</w:t>
      </w:r>
      <w:r>
        <w:rPr>
          <w:color w:val="000000"/>
          <w:vertAlign w:val="subscript"/>
        </w:rPr>
        <w:t>10</w:t>
      </w:r>
      <w:r>
        <w:rPr>
          <w:color w:val="000000"/>
        </w:rPr>
        <w:t xml:space="preserve"> </w:t>
      </w:r>
      <w:r>
        <w:rPr>
          <w:i/>
          <w:color w:val="000000"/>
        </w:rPr>
        <w:t>P</w:t>
      </w:r>
      <w:r>
        <w:rPr>
          <w:color w:val="000000"/>
        </w:rPr>
        <w:t xml:space="preserve">-value of the least statistically significant SNP at a 5% FDR. The black vertical dashed line indicates the genomic position of the </w:t>
      </w:r>
      <w:r>
        <w:rPr>
          <w:i/>
          <w:color w:val="000000"/>
        </w:rPr>
        <w:t>lycopene ε-cyclase</w:t>
      </w:r>
      <w:r>
        <w:rPr>
          <w:color w:val="000000"/>
        </w:rPr>
        <w:t xml:space="preserve"> gene (</w:t>
      </w:r>
      <w:proofErr w:type="spellStart"/>
      <w:r>
        <w:rPr>
          <w:i/>
          <w:color w:val="000000"/>
        </w:rPr>
        <w:t>lcyE</w:t>
      </w:r>
      <w:proofErr w:type="spellEnd"/>
      <w:r>
        <w:rPr>
          <w:color w:val="000000"/>
        </w:rPr>
        <w:t>). (B) Scatter plot of association results from a conditional mixed linear model analysis and LD estimates (</w:t>
      </w:r>
      <w:r>
        <w:rPr>
          <w:i/>
          <w:color w:val="000000"/>
        </w:rPr>
        <w:t>r</w:t>
      </w:r>
      <w:r>
        <w:rPr>
          <w:i/>
          <w:color w:val="000000"/>
          <w:vertAlign w:val="superscript"/>
        </w:rPr>
        <w:t>2</w:t>
      </w:r>
      <w:r>
        <w:rPr>
          <w:color w:val="000000"/>
        </w:rPr>
        <w:t>). The SNP from the optimal multi-locus mixed</w:t>
      </w:r>
      <w:ins w:id="88" w:author="Jenna Hershberger" w:date="2019-09-17T13:51:00Z">
        <w:r w:rsidR="006E7FC6">
          <w:rPr>
            <w:color w:val="000000"/>
          </w:rPr>
          <w:t xml:space="preserve"> </w:t>
        </w:r>
      </w:ins>
      <w:del w:id="89" w:author="Jenna Hershberger" w:date="2019-09-17T13:51:00Z">
        <w:r w:rsidDel="006E7FC6">
          <w:rPr>
            <w:color w:val="000000"/>
          </w:rPr>
          <w:delText>-</w:delText>
        </w:r>
      </w:del>
      <w:r>
        <w:rPr>
          <w:color w:val="000000"/>
        </w:rPr>
        <w:t xml:space="preserve">model (S8_138888278) was included as a covariate in the mixed linear model to control for the </w:t>
      </w:r>
      <w:proofErr w:type="spellStart"/>
      <w:r>
        <w:rPr>
          <w:i/>
          <w:color w:val="000000"/>
        </w:rPr>
        <w:t>lcyE</w:t>
      </w:r>
      <w:proofErr w:type="spellEnd"/>
      <w:r>
        <w:rPr>
          <w:color w:val="000000"/>
        </w:rPr>
        <w:t xml:space="preserve"> effect.</w:t>
      </w:r>
    </w:p>
    <w:p w14:paraId="7161243A" w14:textId="77777777" w:rsidR="00B9311C" w:rsidRDefault="00B9311C">
      <w:pPr>
        <w:pBdr>
          <w:top w:val="nil"/>
          <w:left w:val="nil"/>
          <w:bottom w:val="nil"/>
          <w:right w:val="nil"/>
          <w:between w:val="nil"/>
        </w:pBdr>
        <w:spacing w:line="360" w:lineRule="auto"/>
        <w:rPr>
          <w:color w:val="000000"/>
          <w:sz w:val="22"/>
          <w:szCs w:val="22"/>
        </w:rPr>
      </w:pPr>
    </w:p>
    <w:p w14:paraId="36B7B384" w14:textId="77777777" w:rsidR="00B9311C" w:rsidRDefault="00B9311C">
      <w:pPr>
        <w:pBdr>
          <w:top w:val="nil"/>
          <w:left w:val="nil"/>
          <w:bottom w:val="nil"/>
          <w:right w:val="nil"/>
          <w:between w:val="nil"/>
        </w:pBdr>
        <w:spacing w:line="360" w:lineRule="auto"/>
        <w:rPr>
          <w:color w:val="000000"/>
          <w:sz w:val="22"/>
          <w:szCs w:val="22"/>
        </w:rPr>
      </w:pPr>
    </w:p>
    <w:p w14:paraId="406E9EE7" w14:textId="77777777" w:rsidR="00B9311C" w:rsidRDefault="00B9311C">
      <w:pPr>
        <w:pBdr>
          <w:top w:val="nil"/>
          <w:left w:val="nil"/>
          <w:bottom w:val="nil"/>
          <w:right w:val="nil"/>
          <w:between w:val="nil"/>
        </w:pBdr>
        <w:spacing w:line="360" w:lineRule="auto"/>
        <w:rPr>
          <w:color w:val="000000"/>
          <w:sz w:val="22"/>
          <w:szCs w:val="22"/>
        </w:rPr>
      </w:pPr>
    </w:p>
    <w:p w14:paraId="6ED2D67D" w14:textId="77777777" w:rsidR="00B9311C" w:rsidRDefault="00B9311C">
      <w:pPr>
        <w:pBdr>
          <w:top w:val="nil"/>
          <w:left w:val="nil"/>
          <w:bottom w:val="nil"/>
          <w:right w:val="nil"/>
          <w:between w:val="nil"/>
        </w:pBdr>
        <w:spacing w:line="360" w:lineRule="auto"/>
        <w:rPr>
          <w:color w:val="000000"/>
          <w:sz w:val="22"/>
          <w:szCs w:val="22"/>
        </w:rPr>
      </w:pPr>
    </w:p>
    <w:p w14:paraId="297B59B2" w14:textId="77777777" w:rsidR="00B9311C" w:rsidRDefault="00B9311C">
      <w:pPr>
        <w:pBdr>
          <w:top w:val="nil"/>
          <w:left w:val="nil"/>
          <w:bottom w:val="nil"/>
          <w:right w:val="nil"/>
          <w:between w:val="nil"/>
        </w:pBdr>
        <w:spacing w:line="360" w:lineRule="auto"/>
        <w:rPr>
          <w:color w:val="000000"/>
          <w:sz w:val="22"/>
          <w:szCs w:val="22"/>
        </w:rPr>
      </w:pPr>
    </w:p>
    <w:p w14:paraId="7C2CC4DF" w14:textId="77777777" w:rsidR="00B9311C" w:rsidRDefault="00B9311C">
      <w:pPr>
        <w:pBdr>
          <w:top w:val="nil"/>
          <w:left w:val="nil"/>
          <w:bottom w:val="nil"/>
          <w:right w:val="nil"/>
          <w:between w:val="nil"/>
        </w:pBdr>
        <w:spacing w:line="360" w:lineRule="auto"/>
        <w:rPr>
          <w:color w:val="000000"/>
          <w:sz w:val="22"/>
          <w:szCs w:val="22"/>
        </w:rPr>
      </w:pPr>
    </w:p>
    <w:p w14:paraId="5C899C97" w14:textId="2D2B2508" w:rsidR="00B9311C" w:rsidRDefault="004D552A">
      <w:pPr>
        <w:pBdr>
          <w:top w:val="nil"/>
          <w:left w:val="nil"/>
          <w:bottom w:val="nil"/>
          <w:right w:val="nil"/>
          <w:between w:val="nil"/>
        </w:pBdr>
        <w:spacing w:line="480" w:lineRule="auto"/>
        <w:ind w:firstLine="720"/>
        <w:rPr>
          <w:color w:val="000000"/>
        </w:rPr>
      </w:pPr>
      <w:r>
        <w:rPr>
          <w:color w:val="000000"/>
        </w:rPr>
        <w:t>We detected seven SNPs covering a 748.29-Kb interval on chromosome 2 that were significantly associated with total xanthophylls. Of these SNPs, six of them were also associated with total carotenoids. The peak association signal for both traits was SNP S2_222880454 (</w:t>
      </w:r>
      <w:r>
        <w:rPr>
          <w:i/>
          <w:color w:val="000000"/>
        </w:rPr>
        <w:t>P</w:t>
      </w:r>
      <w:r>
        <w:rPr>
          <w:color w:val="000000"/>
        </w:rPr>
        <w:t>-values 2.74 x 10</w:t>
      </w:r>
      <w:r>
        <w:rPr>
          <w:color w:val="000000"/>
          <w:vertAlign w:val="superscript"/>
        </w:rPr>
        <w:t>-8</w:t>
      </w:r>
      <w:r>
        <w:rPr>
          <w:color w:val="000000"/>
        </w:rPr>
        <w:t>, total xanthophylls; 1.15 x 10</w:t>
      </w:r>
      <w:r>
        <w:rPr>
          <w:color w:val="000000"/>
          <w:vertAlign w:val="superscript"/>
        </w:rPr>
        <w:t>-7</w:t>
      </w:r>
      <w:r>
        <w:rPr>
          <w:color w:val="000000"/>
        </w:rPr>
        <w:t xml:space="preserve">, total carotenoids), which was located within the ORF of a putative </w:t>
      </w:r>
      <w:proofErr w:type="spellStart"/>
      <w:r>
        <w:rPr>
          <w:color w:val="000000"/>
        </w:rPr>
        <w:t>seryl</w:t>
      </w:r>
      <w:proofErr w:type="spellEnd"/>
      <w:r>
        <w:rPr>
          <w:color w:val="000000"/>
        </w:rPr>
        <w:t xml:space="preserve">-tRNA synthetase (GRMZM2G172101). Through a MLMM analysis on a chromosome-wide level, this peak SNP (S2_222880454) was selected in the optimal model obtained for total xanthophylls and total carotenoids. </w:t>
      </w:r>
      <w:r>
        <w:t>T</w:t>
      </w:r>
      <w:r>
        <w:rPr>
          <w:color w:val="000000"/>
        </w:rPr>
        <w:t xml:space="preserve">he peak SNP was found to be ~172 </w:t>
      </w:r>
      <w:proofErr w:type="spellStart"/>
      <w:r>
        <w:rPr>
          <w:color w:val="000000"/>
        </w:rPr>
        <w:t>Kb</w:t>
      </w:r>
      <w:proofErr w:type="spellEnd"/>
      <w:r>
        <w:rPr>
          <w:color w:val="000000"/>
        </w:rPr>
        <w:t xml:space="preserve"> from a gene encoding a member of the SWEET (Sugars Will Eventually be Exported Transporter) sucrose-efflux transporter family (</w:t>
      </w:r>
      <w:r>
        <w:rPr>
          <w:i/>
          <w:color w:val="000000"/>
        </w:rPr>
        <w:t>sweet14a</w:t>
      </w:r>
      <w:r>
        <w:rPr>
          <w:color w:val="000000"/>
        </w:rPr>
        <w:t xml:space="preserve">; GRMZM2G094955) that is strongly expressed in the </w:t>
      </w:r>
      <w:commentRangeStart w:id="90"/>
      <w:r>
        <w:rPr>
          <w:color w:val="000000"/>
        </w:rPr>
        <w:t xml:space="preserve">endosperm of </w:t>
      </w:r>
      <w:del w:id="91" w:author="Jenna Hershberger" w:date="2019-09-17T13:54:00Z">
        <w:r w:rsidDel="006E7FC6">
          <w:rPr>
            <w:color w:val="000000"/>
          </w:rPr>
          <w:delText xml:space="preserve">16-24 DAP </w:delText>
        </w:r>
      </w:del>
      <w:r>
        <w:rPr>
          <w:color w:val="000000"/>
        </w:rPr>
        <w:t xml:space="preserve">developing maize kernels </w:t>
      </w:r>
      <w:ins w:id="92" w:author="Jenna Hershberger" w:date="2019-09-17T13:54:00Z">
        <w:r w:rsidR="006E7FC6">
          <w:rPr>
            <w:color w:val="000000"/>
          </w:rPr>
          <w:t xml:space="preserve">at 16-24 DAP </w:t>
        </w:r>
      </w:ins>
      <w:commentRangeEnd w:id="90"/>
      <w:ins w:id="93" w:author="Jenna Hershberger" w:date="2019-09-17T13:55:00Z">
        <w:r w:rsidR="006E7FC6">
          <w:rPr>
            <w:rStyle w:val="CommentReference"/>
          </w:rPr>
          <w:commentReference w:id="90"/>
        </w:r>
      </w:ins>
      <w:r>
        <w:rPr>
          <w:color w:val="000000"/>
        </w:rPr>
        <w:t>(</w:t>
      </w:r>
      <w:proofErr w:type="spellStart"/>
      <w:r>
        <w:rPr>
          <w:color w:val="000000"/>
        </w:rPr>
        <w:t>Stelpflug</w:t>
      </w:r>
      <w:proofErr w:type="spellEnd"/>
      <w:r>
        <w:rPr>
          <w:color w:val="000000"/>
        </w:rPr>
        <w:t xml:space="preserve"> et al., 2016). In a conditional univariate mixed model analysis that included the peak SNP as a covariate, SNPs on chromosome 2 were no longer found to be associated with xanthophyll and carotenoid totals (Supplemental Fig. S4). This conditional analysis resulted in the detection of six additional SNPs on chromosome 1 (peak SNP S1_290953298; </w:t>
      </w:r>
      <w:r>
        <w:rPr>
          <w:i/>
          <w:color w:val="000000"/>
        </w:rPr>
        <w:t>P</w:t>
      </w:r>
      <w:r>
        <w:rPr>
          <w:color w:val="000000"/>
        </w:rPr>
        <w:t>-value 6.52 x 10</w:t>
      </w:r>
      <w:r>
        <w:rPr>
          <w:color w:val="000000"/>
          <w:vertAlign w:val="superscript"/>
        </w:rPr>
        <w:t>-7</w:t>
      </w:r>
      <w:r>
        <w:rPr>
          <w:color w:val="000000"/>
        </w:rPr>
        <w:t xml:space="preserve">) significantly associated with total carotenoids at an FDR of 5% (Supplementary Table S8), with two of the six SNPs located within a gene that encodes an </w:t>
      </w:r>
      <w:r>
        <w:rPr>
          <w:color w:val="000000"/>
          <w:highlight w:val="white"/>
        </w:rPr>
        <w:t>alkaline galactosidase</w:t>
      </w:r>
      <w:r>
        <w:rPr>
          <w:color w:val="000000"/>
        </w:rPr>
        <w:t xml:space="preserve"> (</w:t>
      </w:r>
      <w:r>
        <w:rPr>
          <w:i/>
          <w:color w:val="000000"/>
        </w:rPr>
        <w:t>aga4</w:t>
      </w:r>
      <w:r>
        <w:rPr>
          <w:color w:val="000000"/>
        </w:rPr>
        <w:t xml:space="preserve">, </w:t>
      </w:r>
      <w:r>
        <w:rPr>
          <w:color w:val="000000"/>
          <w:highlight w:val="white"/>
        </w:rPr>
        <w:t xml:space="preserve">GRMZM2G077181). However, within </w:t>
      </w:r>
      <w:r>
        <w:rPr>
          <w:color w:val="000000"/>
        </w:rPr>
        <w:t>± 250 kb</w:t>
      </w:r>
      <w:r>
        <w:rPr>
          <w:color w:val="000000"/>
          <w:highlight w:val="white"/>
        </w:rPr>
        <w:t xml:space="preserve"> of these six SNPs there were no genes with an encoded protein that had an obvious role in the genetic control of kernel carotenoid levels.</w:t>
      </w:r>
    </w:p>
    <w:p w14:paraId="2649372E" w14:textId="77777777" w:rsidR="00B9311C" w:rsidRDefault="004D552A">
      <w:pPr>
        <w:keepNext/>
        <w:pBdr>
          <w:top w:val="nil"/>
          <w:left w:val="nil"/>
          <w:bottom w:val="nil"/>
          <w:right w:val="nil"/>
          <w:between w:val="nil"/>
        </w:pBdr>
        <w:spacing w:line="480" w:lineRule="auto"/>
        <w:rPr>
          <w:b/>
          <w:i/>
          <w:color w:val="000000"/>
        </w:rPr>
      </w:pPr>
      <w:r>
        <w:rPr>
          <w:b/>
          <w:i/>
          <w:color w:val="000000"/>
        </w:rPr>
        <w:t>Carotenoid prediction</w:t>
      </w:r>
    </w:p>
    <w:p w14:paraId="61D6AFE2" w14:textId="77777777" w:rsidR="00B9311C" w:rsidRDefault="004D552A">
      <w:pPr>
        <w:pBdr>
          <w:top w:val="nil"/>
          <w:left w:val="nil"/>
          <w:bottom w:val="nil"/>
          <w:right w:val="nil"/>
          <w:between w:val="nil"/>
        </w:pBdr>
        <w:spacing w:line="480" w:lineRule="auto"/>
        <w:ind w:firstLine="720"/>
        <w:rPr>
          <w:color w:val="000000"/>
        </w:rPr>
      </w:pPr>
      <w:r>
        <w:rPr>
          <w:color w:val="000000"/>
        </w:rPr>
        <w:t>To evaluate the potential of genomic selection for enhancing the level of carotenoids in fresh kernels, we evaluated whole-genome prediction (WGP) using the 172,486</w:t>
      </w:r>
      <w:r>
        <w:rPr>
          <w:color w:val="000000"/>
          <w:highlight w:val="white"/>
        </w:rPr>
        <w:t xml:space="preserve"> SNP markers</w:t>
      </w:r>
      <w:r>
        <w:rPr>
          <w:color w:val="000000"/>
        </w:rPr>
        <w:t xml:space="preserve"> for all 19 carotenoid phenotypes that had been measured on the 308 sweet corn inbred lines. The average predicti</w:t>
      </w:r>
      <w:r>
        <w:t>ve</w:t>
      </w:r>
      <w:r>
        <w:rPr>
          <w:color w:val="000000"/>
        </w:rPr>
        <w:t xml:space="preserve"> ability across the 19 carotenoid phenotypes was 0.52, with a range in abilities </w:t>
      </w:r>
      <w:r>
        <w:rPr>
          <w:color w:val="000000"/>
        </w:rPr>
        <w:lastRenderedPageBreak/>
        <w:t>of 0.28 for violaxanthin to 0.73 for lutein (Table 3). The two measured compounds with provitamin A activity, β-carotene and β-cryptoxanthin, had moderately high predicti</w:t>
      </w:r>
      <w:r>
        <w:t>ve</w:t>
      </w:r>
      <w:r>
        <w:rPr>
          <w:color w:val="000000"/>
        </w:rPr>
        <w:t xml:space="preserve"> abilities of 0.49 and 0.61, respectively. A moderately strong positive correlation (</w:t>
      </w:r>
      <w:proofErr w:type="spellStart"/>
      <w:r>
        <w:rPr>
          <w:i/>
          <w:color w:val="000000"/>
        </w:rPr>
        <w:t>r</w:t>
      </w:r>
      <w:r>
        <w:rPr>
          <w:i/>
          <w:color w:val="000000"/>
          <w:vertAlign w:val="subscript"/>
        </w:rPr>
        <w:t>sp</w:t>
      </w:r>
      <w:proofErr w:type="spellEnd"/>
      <w:r>
        <w:rPr>
          <w:color w:val="000000"/>
        </w:rPr>
        <w:t xml:space="preserve"> = 0.</w:t>
      </w:r>
      <w:r>
        <w:t>71</w:t>
      </w:r>
      <w:r>
        <w:rPr>
          <w:color w:val="000000"/>
        </w:rPr>
        <w:t xml:space="preserve">, </w:t>
      </w:r>
      <w:r>
        <w:rPr>
          <w:i/>
          <w:color w:val="000000"/>
        </w:rPr>
        <w:t>P</w:t>
      </w:r>
      <w:r>
        <w:rPr>
          <w:color w:val="000000"/>
        </w:rPr>
        <w:t xml:space="preserve">-value </w:t>
      </w:r>
      <w:r>
        <w:t>&lt;</w:t>
      </w:r>
      <w:r>
        <w:rPr>
          <w:color w:val="000000"/>
        </w:rPr>
        <w:t xml:space="preserve"> 0.0</w:t>
      </w:r>
      <w:r>
        <w:t>01</w:t>
      </w:r>
      <w:r>
        <w:rPr>
          <w:color w:val="000000"/>
        </w:rPr>
        <w:t>) was found between heritability estimates and predicti</w:t>
      </w:r>
      <w:r>
        <w:t>ve</w:t>
      </w:r>
      <w:r>
        <w:rPr>
          <w:color w:val="000000"/>
        </w:rPr>
        <w:t xml:space="preserve"> abilities for the 19 carotenoid phenotypes. Conversely, predictive abilities had essentially no correlation (</w:t>
      </w:r>
      <w:proofErr w:type="spellStart"/>
      <w:r>
        <w:rPr>
          <w:i/>
          <w:color w:val="000000"/>
        </w:rPr>
        <w:t>r</w:t>
      </w:r>
      <w:r>
        <w:rPr>
          <w:i/>
          <w:color w:val="000000"/>
          <w:vertAlign w:val="subscript"/>
        </w:rPr>
        <w:t>sp</w:t>
      </w:r>
      <w:proofErr w:type="spellEnd"/>
      <w:r>
        <w:rPr>
          <w:color w:val="000000"/>
        </w:rPr>
        <w:t xml:space="preserve"> = -0.036, </w:t>
      </w:r>
      <w:r>
        <w:rPr>
          <w:i/>
          <w:color w:val="000000"/>
        </w:rPr>
        <w:t>P</w:t>
      </w:r>
      <w:r>
        <w:rPr>
          <w:color w:val="000000"/>
        </w:rPr>
        <w:t>-value = 0.883) with the number of significant markers detected in GWAS at 5% FDR.</w:t>
      </w:r>
    </w:p>
    <w:p w14:paraId="04265895" w14:textId="77777777" w:rsidR="00B9311C" w:rsidRDefault="004D552A">
      <w:pPr>
        <w:widowControl w:val="0"/>
        <w:pBdr>
          <w:top w:val="nil"/>
          <w:left w:val="nil"/>
          <w:bottom w:val="nil"/>
          <w:right w:val="nil"/>
          <w:between w:val="nil"/>
        </w:pBdr>
        <w:spacing w:line="276" w:lineRule="auto"/>
        <w:rPr>
          <w:color w:val="000000"/>
        </w:rPr>
        <w:sectPr w:rsidR="00B9311C">
          <w:headerReference w:type="default" r:id="rId14"/>
          <w:footerReference w:type="even" r:id="rId15"/>
          <w:footerReference w:type="default" r:id="rId16"/>
          <w:footerReference w:type="first" r:id="rId17"/>
          <w:pgSz w:w="12240" w:h="15840"/>
          <w:pgMar w:top="1440" w:right="1440" w:bottom="1440" w:left="1440" w:header="720" w:footer="720" w:gutter="0"/>
          <w:pgNumType w:start="1"/>
          <w:cols w:space="720"/>
        </w:sectPr>
      </w:pPr>
      <w:r>
        <w:br w:type="page"/>
      </w:r>
    </w:p>
    <w:p w14:paraId="4E20F9AF" w14:textId="77777777" w:rsidR="00B9311C" w:rsidRDefault="004D552A">
      <w:pPr>
        <w:keepNext/>
        <w:pBdr>
          <w:top w:val="nil"/>
          <w:left w:val="nil"/>
          <w:bottom w:val="nil"/>
          <w:right w:val="nil"/>
          <w:between w:val="nil"/>
        </w:pBdr>
        <w:ind w:right="-1170"/>
        <w:rPr>
          <w:b/>
          <w:color w:val="000000"/>
        </w:rPr>
      </w:pPr>
      <w:bookmarkStart w:id="94" w:name="_2s8eyo1" w:colFirst="0" w:colLast="0"/>
      <w:bookmarkEnd w:id="94"/>
      <w:r>
        <w:rPr>
          <w:b/>
          <w:color w:val="000000"/>
        </w:rPr>
        <w:lastRenderedPageBreak/>
        <w:t xml:space="preserve">Table 3. </w:t>
      </w:r>
      <w:r>
        <w:rPr>
          <w:color w:val="000000"/>
        </w:rPr>
        <w:t>Predictive abilities of genomic prediction models for 19 fresh kernel carotenoid traits using three marker sets as predictors.</w:t>
      </w:r>
    </w:p>
    <w:tbl>
      <w:tblPr>
        <w:tblStyle w:val="a1"/>
        <w:tblW w:w="10650" w:type="dxa"/>
        <w:tblBorders>
          <w:top w:val="single" w:sz="4" w:space="0" w:color="000000"/>
          <w:bottom w:val="single" w:sz="4" w:space="0" w:color="000000"/>
        </w:tblBorders>
        <w:tblLayout w:type="fixed"/>
        <w:tblLook w:val="0400" w:firstRow="0" w:lastRow="0" w:firstColumn="0" w:lastColumn="0" w:noHBand="0" w:noVBand="1"/>
      </w:tblPr>
      <w:tblGrid>
        <w:gridCol w:w="2820"/>
        <w:gridCol w:w="1140"/>
        <w:gridCol w:w="1305"/>
        <w:gridCol w:w="1230"/>
        <w:gridCol w:w="1335"/>
        <w:gridCol w:w="1365"/>
        <w:gridCol w:w="1455"/>
      </w:tblGrid>
      <w:tr w:rsidR="00B9311C" w14:paraId="6D59E316" w14:textId="77777777">
        <w:tc>
          <w:tcPr>
            <w:tcW w:w="2820" w:type="dxa"/>
          </w:tcPr>
          <w:p w14:paraId="62179932" w14:textId="77777777" w:rsidR="00B9311C" w:rsidRDefault="00B9311C">
            <w:pPr>
              <w:spacing w:before="60" w:after="60"/>
              <w:rPr>
                <w:sz w:val="20"/>
                <w:szCs w:val="20"/>
              </w:rPr>
            </w:pPr>
          </w:p>
        </w:tc>
        <w:tc>
          <w:tcPr>
            <w:tcW w:w="3675" w:type="dxa"/>
            <w:gridSpan w:val="3"/>
            <w:tcBorders>
              <w:bottom w:val="single" w:sz="4" w:space="0" w:color="000000"/>
            </w:tcBorders>
            <w:vAlign w:val="center"/>
          </w:tcPr>
          <w:p w14:paraId="3E5CFF36" w14:textId="77777777" w:rsidR="00B9311C" w:rsidRDefault="004D552A">
            <w:pPr>
              <w:spacing w:before="60" w:after="60"/>
              <w:jc w:val="center"/>
              <w:rPr>
                <w:sz w:val="20"/>
                <w:szCs w:val="20"/>
              </w:rPr>
            </w:pPr>
            <w:r>
              <w:rPr>
                <w:sz w:val="20"/>
                <w:szCs w:val="20"/>
              </w:rPr>
              <w:t>GBLUP</w:t>
            </w:r>
            <w:r>
              <w:rPr>
                <w:sz w:val="20"/>
                <w:szCs w:val="20"/>
                <w:vertAlign w:val="superscript"/>
              </w:rPr>
              <w:t>†</w:t>
            </w:r>
          </w:p>
        </w:tc>
        <w:tc>
          <w:tcPr>
            <w:tcW w:w="4155" w:type="dxa"/>
            <w:gridSpan w:val="3"/>
            <w:tcBorders>
              <w:bottom w:val="single" w:sz="4" w:space="0" w:color="000000"/>
            </w:tcBorders>
            <w:vAlign w:val="center"/>
          </w:tcPr>
          <w:p w14:paraId="10B7919D" w14:textId="77777777" w:rsidR="00B9311C" w:rsidRDefault="004D552A">
            <w:pPr>
              <w:spacing w:before="60" w:after="60"/>
              <w:jc w:val="center"/>
              <w:rPr>
                <w:sz w:val="20"/>
                <w:szCs w:val="20"/>
              </w:rPr>
            </w:pPr>
            <w:r>
              <w:rPr>
                <w:sz w:val="20"/>
                <w:szCs w:val="20"/>
              </w:rPr>
              <w:t>GBLUP with endosperm mutation type covariate</w:t>
            </w:r>
          </w:p>
        </w:tc>
      </w:tr>
      <w:tr w:rsidR="00B9311C" w14:paraId="2FF1326A" w14:textId="77777777">
        <w:tc>
          <w:tcPr>
            <w:tcW w:w="2820" w:type="dxa"/>
            <w:tcBorders>
              <w:bottom w:val="single" w:sz="4" w:space="0" w:color="000000"/>
            </w:tcBorders>
            <w:vAlign w:val="bottom"/>
          </w:tcPr>
          <w:p w14:paraId="2C69C5E5" w14:textId="77777777" w:rsidR="00B9311C" w:rsidRDefault="004D552A">
            <w:pPr>
              <w:spacing w:before="60" w:after="60"/>
              <w:jc w:val="center"/>
              <w:rPr>
                <w:sz w:val="20"/>
                <w:szCs w:val="20"/>
              </w:rPr>
            </w:pPr>
            <w:r>
              <w:rPr>
                <w:sz w:val="20"/>
                <w:szCs w:val="20"/>
              </w:rPr>
              <w:t>Trait</w:t>
            </w:r>
          </w:p>
        </w:tc>
        <w:tc>
          <w:tcPr>
            <w:tcW w:w="1140" w:type="dxa"/>
            <w:tcBorders>
              <w:top w:val="single" w:sz="4" w:space="0" w:color="000000"/>
              <w:bottom w:val="single" w:sz="4" w:space="0" w:color="000000"/>
            </w:tcBorders>
            <w:vAlign w:val="bottom"/>
          </w:tcPr>
          <w:p w14:paraId="70D9A241" w14:textId="77777777" w:rsidR="00B9311C" w:rsidRDefault="004D552A">
            <w:pPr>
              <w:spacing w:before="60" w:after="60"/>
              <w:jc w:val="center"/>
              <w:rPr>
                <w:sz w:val="20"/>
                <w:szCs w:val="20"/>
              </w:rPr>
            </w:pPr>
            <w:r>
              <w:rPr>
                <w:sz w:val="20"/>
                <w:szCs w:val="20"/>
              </w:rPr>
              <w:t>QTL targeted</w:t>
            </w:r>
            <w:r>
              <w:rPr>
                <w:sz w:val="20"/>
                <w:szCs w:val="20"/>
                <w:vertAlign w:val="superscript"/>
              </w:rPr>
              <w:t>‡</w:t>
            </w:r>
          </w:p>
        </w:tc>
        <w:tc>
          <w:tcPr>
            <w:tcW w:w="1305" w:type="dxa"/>
            <w:tcBorders>
              <w:top w:val="single" w:sz="4" w:space="0" w:color="000000"/>
              <w:bottom w:val="single" w:sz="4" w:space="0" w:color="000000"/>
            </w:tcBorders>
            <w:vAlign w:val="bottom"/>
          </w:tcPr>
          <w:p w14:paraId="68327D10" w14:textId="77777777" w:rsidR="00B9311C" w:rsidRDefault="004D552A">
            <w:pPr>
              <w:spacing w:before="60" w:after="60"/>
              <w:jc w:val="center"/>
              <w:rPr>
                <w:sz w:val="20"/>
                <w:szCs w:val="20"/>
              </w:rPr>
            </w:pPr>
            <w:r>
              <w:rPr>
                <w:sz w:val="20"/>
                <w:szCs w:val="20"/>
              </w:rPr>
              <w:t>Pathway- level</w:t>
            </w:r>
            <w:r>
              <w:rPr>
                <w:sz w:val="20"/>
                <w:szCs w:val="20"/>
                <w:vertAlign w:val="superscript"/>
              </w:rPr>
              <w:t>§</w:t>
            </w:r>
          </w:p>
        </w:tc>
        <w:tc>
          <w:tcPr>
            <w:tcW w:w="1230" w:type="dxa"/>
            <w:tcBorders>
              <w:top w:val="single" w:sz="4" w:space="0" w:color="000000"/>
              <w:bottom w:val="single" w:sz="4" w:space="0" w:color="000000"/>
            </w:tcBorders>
            <w:vAlign w:val="bottom"/>
          </w:tcPr>
          <w:p w14:paraId="73F4CCEA" w14:textId="77777777" w:rsidR="00B9311C" w:rsidRDefault="004D552A">
            <w:pPr>
              <w:spacing w:before="60" w:after="60"/>
              <w:jc w:val="center"/>
              <w:rPr>
                <w:sz w:val="20"/>
                <w:szCs w:val="20"/>
              </w:rPr>
            </w:pPr>
            <w:r>
              <w:rPr>
                <w:sz w:val="20"/>
                <w:szCs w:val="20"/>
              </w:rPr>
              <w:t>Genome- wide</w:t>
            </w:r>
            <w:r>
              <w:rPr>
                <w:sz w:val="20"/>
                <w:szCs w:val="20"/>
                <w:vertAlign w:val="superscript"/>
              </w:rPr>
              <w:t>¶</w:t>
            </w:r>
          </w:p>
        </w:tc>
        <w:tc>
          <w:tcPr>
            <w:tcW w:w="1335" w:type="dxa"/>
            <w:tcBorders>
              <w:top w:val="single" w:sz="4" w:space="0" w:color="000000"/>
              <w:bottom w:val="single" w:sz="4" w:space="0" w:color="000000"/>
            </w:tcBorders>
            <w:vAlign w:val="bottom"/>
          </w:tcPr>
          <w:p w14:paraId="116621C0" w14:textId="77777777" w:rsidR="00B9311C" w:rsidRDefault="004D552A">
            <w:pPr>
              <w:spacing w:before="60" w:after="60"/>
              <w:jc w:val="center"/>
              <w:rPr>
                <w:sz w:val="20"/>
                <w:szCs w:val="20"/>
              </w:rPr>
            </w:pPr>
            <w:r>
              <w:rPr>
                <w:sz w:val="20"/>
                <w:szCs w:val="20"/>
              </w:rPr>
              <w:t xml:space="preserve">QTL </w:t>
            </w:r>
            <w:r>
              <w:rPr>
                <w:sz w:val="20"/>
                <w:szCs w:val="20"/>
              </w:rPr>
              <w:br/>
              <w:t>targeted</w:t>
            </w:r>
          </w:p>
        </w:tc>
        <w:tc>
          <w:tcPr>
            <w:tcW w:w="1365" w:type="dxa"/>
            <w:tcBorders>
              <w:top w:val="single" w:sz="4" w:space="0" w:color="000000"/>
              <w:bottom w:val="single" w:sz="4" w:space="0" w:color="000000"/>
            </w:tcBorders>
            <w:vAlign w:val="bottom"/>
          </w:tcPr>
          <w:p w14:paraId="1629763B" w14:textId="77777777" w:rsidR="00B9311C" w:rsidRDefault="004D552A">
            <w:pPr>
              <w:spacing w:before="60" w:after="60"/>
              <w:jc w:val="center"/>
              <w:rPr>
                <w:sz w:val="20"/>
                <w:szCs w:val="20"/>
              </w:rPr>
            </w:pPr>
            <w:r>
              <w:rPr>
                <w:sz w:val="20"/>
                <w:szCs w:val="20"/>
              </w:rPr>
              <w:t>Pathway-</w:t>
            </w:r>
            <w:r>
              <w:rPr>
                <w:sz w:val="20"/>
                <w:szCs w:val="20"/>
              </w:rPr>
              <w:br/>
              <w:t>level</w:t>
            </w:r>
          </w:p>
        </w:tc>
        <w:tc>
          <w:tcPr>
            <w:tcW w:w="1455" w:type="dxa"/>
            <w:tcBorders>
              <w:top w:val="single" w:sz="4" w:space="0" w:color="000000"/>
              <w:bottom w:val="single" w:sz="4" w:space="0" w:color="000000"/>
            </w:tcBorders>
            <w:vAlign w:val="bottom"/>
          </w:tcPr>
          <w:p w14:paraId="4FA960BE" w14:textId="77777777" w:rsidR="00B9311C" w:rsidRDefault="004D552A">
            <w:pPr>
              <w:spacing w:before="60" w:after="60"/>
              <w:jc w:val="center"/>
              <w:rPr>
                <w:sz w:val="20"/>
                <w:szCs w:val="20"/>
              </w:rPr>
            </w:pPr>
            <w:r>
              <w:rPr>
                <w:sz w:val="20"/>
                <w:szCs w:val="20"/>
              </w:rPr>
              <w:t>Genome-</w:t>
            </w:r>
            <w:r>
              <w:rPr>
                <w:sz w:val="20"/>
                <w:szCs w:val="20"/>
              </w:rPr>
              <w:br/>
              <w:t>wide</w:t>
            </w:r>
          </w:p>
        </w:tc>
      </w:tr>
      <w:tr w:rsidR="00B9311C" w14:paraId="774DD6C6" w14:textId="77777777">
        <w:tc>
          <w:tcPr>
            <w:tcW w:w="2820" w:type="dxa"/>
            <w:tcBorders>
              <w:top w:val="single" w:sz="4" w:space="0" w:color="000000"/>
              <w:bottom w:val="nil"/>
            </w:tcBorders>
            <w:vAlign w:val="center"/>
          </w:tcPr>
          <w:p w14:paraId="5327DABB" w14:textId="77777777" w:rsidR="00B9311C" w:rsidRDefault="004D552A">
            <w:pPr>
              <w:spacing w:before="40" w:after="40" w:line="276" w:lineRule="auto"/>
              <w:rPr>
                <w:sz w:val="20"/>
                <w:szCs w:val="20"/>
              </w:rPr>
            </w:pPr>
            <w:r>
              <w:rPr>
                <w:sz w:val="20"/>
                <w:szCs w:val="20"/>
              </w:rPr>
              <w:t>Antheraxanthin</w:t>
            </w:r>
          </w:p>
        </w:tc>
        <w:tc>
          <w:tcPr>
            <w:tcW w:w="1140" w:type="dxa"/>
            <w:tcBorders>
              <w:top w:val="single" w:sz="4" w:space="0" w:color="000000"/>
              <w:bottom w:val="nil"/>
            </w:tcBorders>
            <w:vAlign w:val="bottom"/>
          </w:tcPr>
          <w:p w14:paraId="3AFF2A0D" w14:textId="77777777" w:rsidR="00B9311C" w:rsidRDefault="004D552A">
            <w:pPr>
              <w:spacing w:before="40" w:after="40" w:line="276" w:lineRule="auto"/>
              <w:jc w:val="center"/>
              <w:rPr>
                <w:sz w:val="20"/>
                <w:szCs w:val="20"/>
              </w:rPr>
            </w:pPr>
            <w:r>
              <w:rPr>
                <w:sz w:val="20"/>
                <w:szCs w:val="20"/>
              </w:rPr>
              <w:t>0.35 (0.03)</w:t>
            </w:r>
          </w:p>
        </w:tc>
        <w:tc>
          <w:tcPr>
            <w:tcW w:w="1305" w:type="dxa"/>
            <w:tcBorders>
              <w:top w:val="single" w:sz="4" w:space="0" w:color="000000"/>
              <w:bottom w:val="nil"/>
            </w:tcBorders>
            <w:vAlign w:val="bottom"/>
          </w:tcPr>
          <w:p w14:paraId="69FD00B3" w14:textId="77777777" w:rsidR="00B9311C" w:rsidRDefault="004D552A">
            <w:pPr>
              <w:spacing w:before="40" w:after="40" w:line="276" w:lineRule="auto"/>
              <w:jc w:val="center"/>
              <w:rPr>
                <w:sz w:val="20"/>
                <w:szCs w:val="20"/>
              </w:rPr>
            </w:pPr>
            <w:r>
              <w:rPr>
                <w:sz w:val="20"/>
                <w:szCs w:val="20"/>
              </w:rPr>
              <w:t>0.35 (0.03)</w:t>
            </w:r>
          </w:p>
        </w:tc>
        <w:tc>
          <w:tcPr>
            <w:tcW w:w="1230" w:type="dxa"/>
            <w:tcBorders>
              <w:top w:val="single" w:sz="4" w:space="0" w:color="000000"/>
              <w:bottom w:val="nil"/>
            </w:tcBorders>
            <w:vAlign w:val="bottom"/>
          </w:tcPr>
          <w:p w14:paraId="2A10B3E9" w14:textId="77777777" w:rsidR="00B9311C" w:rsidRDefault="004D552A">
            <w:pPr>
              <w:spacing w:before="40" w:after="40" w:line="276" w:lineRule="auto"/>
              <w:jc w:val="center"/>
              <w:rPr>
                <w:sz w:val="20"/>
                <w:szCs w:val="20"/>
              </w:rPr>
            </w:pPr>
            <w:r>
              <w:rPr>
                <w:sz w:val="20"/>
                <w:szCs w:val="20"/>
              </w:rPr>
              <w:t>0.45 (0.02)</w:t>
            </w:r>
          </w:p>
        </w:tc>
        <w:tc>
          <w:tcPr>
            <w:tcW w:w="1335" w:type="dxa"/>
            <w:tcBorders>
              <w:top w:val="single" w:sz="4" w:space="0" w:color="000000"/>
              <w:bottom w:val="nil"/>
            </w:tcBorders>
            <w:vAlign w:val="bottom"/>
          </w:tcPr>
          <w:p w14:paraId="5DD2C62A" w14:textId="77777777" w:rsidR="00B9311C" w:rsidRDefault="004D552A">
            <w:pPr>
              <w:spacing w:before="40" w:after="40" w:line="276" w:lineRule="auto"/>
              <w:jc w:val="center"/>
              <w:rPr>
                <w:sz w:val="20"/>
                <w:szCs w:val="20"/>
              </w:rPr>
            </w:pPr>
            <w:r>
              <w:rPr>
                <w:sz w:val="20"/>
                <w:szCs w:val="20"/>
              </w:rPr>
              <w:t>0.39 (0.02)</w:t>
            </w:r>
          </w:p>
        </w:tc>
        <w:tc>
          <w:tcPr>
            <w:tcW w:w="1365" w:type="dxa"/>
            <w:tcBorders>
              <w:top w:val="single" w:sz="4" w:space="0" w:color="000000"/>
              <w:bottom w:val="nil"/>
            </w:tcBorders>
            <w:vAlign w:val="bottom"/>
          </w:tcPr>
          <w:p w14:paraId="7A090EE6" w14:textId="77777777" w:rsidR="00B9311C" w:rsidRDefault="004D552A">
            <w:pPr>
              <w:spacing w:before="40" w:after="40" w:line="276" w:lineRule="auto"/>
              <w:jc w:val="center"/>
              <w:rPr>
                <w:sz w:val="20"/>
                <w:szCs w:val="20"/>
              </w:rPr>
            </w:pPr>
            <w:r>
              <w:rPr>
                <w:sz w:val="20"/>
                <w:szCs w:val="20"/>
              </w:rPr>
              <w:t>0.41 (0.02)</w:t>
            </w:r>
          </w:p>
        </w:tc>
        <w:tc>
          <w:tcPr>
            <w:tcW w:w="1455" w:type="dxa"/>
            <w:tcBorders>
              <w:top w:val="single" w:sz="4" w:space="0" w:color="000000"/>
              <w:bottom w:val="nil"/>
            </w:tcBorders>
            <w:vAlign w:val="bottom"/>
          </w:tcPr>
          <w:p w14:paraId="488D7EFF" w14:textId="77777777" w:rsidR="00B9311C" w:rsidRDefault="004D552A">
            <w:pPr>
              <w:spacing w:before="40" w:after="40" w:line="276" w:lineRule="auto"/>
              <w:jc w:val="center"/>
              <w:rPr>
                <w:sz w:val="20"/>
                <w:szCs w:val="20"/>
              </w:rPr>
            </w:pPr>
            <w:r>
              <w:rPr>
                <w:sz w:val="20"/>
                <w:szCs w:val="20"/>
              </w:rPr>
              <w:t>0.48 (0.02)</w:t>
            </w:r>
          </w:p>
        </w:tc>
      </w:tr>
      <w:tr w:rsidR="00B9311C" w14:paraId="23879A21" w14:textId="77777777">
        <w:tc>
          <w:tcPr>
            <w:tcW w:w="2820" w:type="dxa"/>
            <w:tcBorders>
              <w:top w:val="nil"/>
            </w:tcBorders>
            <w:vAlign w:val="center"/>
          </w:tcPr>
          <w:p w14:paraId="0035577B" w14:textId="77777777" w:rsidR="00B9311C" w:rsidRDefault="004D552A">
            <w:pPr>
              <w:spacing w:before="40" w:after="40" w:line="276" w:lineRule="auto"/>
              <w:rPr>
                <w:sz w:val="20"/>
                <w:szCs w:val="20"/>
              </w:rPr>
            </w:pPr>
            <w:r>
              <w:rPr>
                <w:sz w:val="20"/>
                <w:szCs w:val="20"/>
              </w:rPr>
              <w:t>β-Carotene</w:t>
            </w:r>
          </w:p>
        </w:tc>
        <w:tc>
          <w:tcPr>
            <w:tcW w:w="1140" w:type="dxa"/>
            <w:tcBorders>
              <w:top w:val="nil"/>
            </w:tcBorders>
            <w:vAlign w:val="bottom"/>
          </w:tcPr>
          <w:p w14:paraId="1969AC61" w14:textId="77777777" w:rsidR="00B9311C" w:rsidRDefault="004D552A">
            <w:pPr>
              <w:spacing w:before="40" w:after="40" w:line="276" w:lineRule="auto"/>
              <w:jc w:val="center"/>
              <w:rPr>
                <w:sz w:val="20"/>
                <w:szCs w:val="20"/>
              </w:rPr>
            </w:pPr>
            <w:r>
              <w:rPr>
                <w:sz w:val="20"/>
                <w:szCs w:val="20"/>
              </w:rPr>
              <w:t>0.41 (0.03)</w:t>
            </w:r>
          </w:p>
        </w:tc>
        <w:tc>
          <w:tcPr>
            <w:tcW w:w="1305" w:type="dxa"/>
            <w:tcBorders>
              <w:top w:val="nil"/>
            </w:tcBorders>
            <w:vAlign w:val="bottom"/>
          </w:tcPr>
          <w:p w14:paraId="0606BC8A" w14:textId="77777777" w:rsidR="00B9311C" w:rsidRDefault="004D552A">
            <w:pPr>
              <w:spacing w:before="40" w:after="40" w:line="276" w:lineRule="auto"/>
              <w:jc w:val="center"/>
              <w:rPr>
                <w:sz w:val="20"/>
                <w:szCs w:val="20"/>
              </w:rPr>
            </w:pPr>
            <w:r>
              <w:rPr>
                <w:sz w:val="20"/>
                <w:szCs w:val="20"/>
              </w:rPr>
              <w:t>0.48 (0.03)</w:t>
            </w:r>
          </w:p>
        </w:tc>
        <w:tc>
          <w:tcPr>
            <w:tcW w:w="1230" w:type="dxa"/>
            <w:tcBorders>
              <w:top w:val="nil"/>
            </w:tcBorders>
            <w:vAlign w:val="bottom"/>
          </w:tcPr>
          <w:p w14:paraId="4B7BBDEC" w14:textId="77777777" w:rsidR="00B9311C" w:rsidRDefault="004D552A">
            <w:pPr>
              <w:spacing w:before="40" w:after="40" w:line="276" w:lineRule="auto"/>
              <w:jc w:val="center"/>
              <w:rPr>
                <w:sz w:val="20"/>
                <w:szCs w:val="20"/>
              </w:rPr>
            </w:pPr>
            <w:r>
              <w:rPr>
                <w:sz w:val="20"/>
                <w:szCs w:val="20"/>
              </w:rPr>
              <w:t>0.49 (0.04)</w:t>
            </w:r>
          </w:p>
        </w:tc>
        <w:tc>
          <w:tcPr>
            <w:tcW w:w="1335" w:type="dxa"/>
            <w:tcBorders>
              <w:top w:val="nil"/>
            </w:tcBorders>
            <w:vAlign w:val="bottom"/>
          </w:tcPr>
          <w:p w14:paraId="6531F72E" w14:textId="77777777" w:rsidR="00B9311C" w:rsidRDefault="004D552A">
            <w:pPr>
              <w:spacing w:before="40" w:after="40" w:line="276" w:lineRule="auto"/>
              <w:jc w:val="center"/>
              <w:rPr>
                <w:sz w:val="20"/>
                <w:szCs w:val="20"/>
              </w:rPr>
            </w:pPr>
            <w:r>
              <w:rPr>
                <w:sz w:val="20"/>
                <w:szCs w:val="20"/>
              </w:rPr>
              <w:t>0.41 (0.03)</w:t>
            </w:r>
          </w:p>
        </w:tc>
        <w:tc>
          <w:tcPr>
            <w:tcW w:w="1365" w:type="dxa"/>
            <w:tcBorders>
              <w:top w:val="nil"/>
            </w:tcBorders>
            <w:vAlign w:val="bottom"/>
          </w:tcPr>
          <w:p w14:paraId="48E49A12" w14:textId="77777777" w:rsidR="00B9311C" w:rsidRDefault="004D552A">
            <w:pPr>
              <w:spacing w:before="40" w:after="40" w:line="276" w:lineRule="auto"/>
              <w:jc w:val="center"/>
              <w:rPr>
                <w:sz w:val="20"/>
                <w:szCs w:val="20"/>
              </w:rPr>
            </w:pPr>
            <w:r>
              <w:rPr>
                <w:sz w:val="20"/>
                <w:szCs w:val="20"/>
              </w:rPr>
              <w:t>0.47 (0.04)</w:t>
            </w:r>
          </w:p>
        </w:tc>
        <w:tc>
          <w:tcPr>
            <w:tcW w:w="1455" w:type="dxa"/>
            <w:tcBorders>
              <w:top w:val="nil"/>
            </w:tcBorders>
            <w:vAlign w:val="bottom"/>
          </w:tcPr>
          <w:p w14:paraId="04F76FC5" w14:textId="77777777" w:rsidR="00B9311C" w:rsidRDefault="004D552A">
            <w:pPr>
              <w:spacing w:before="40" w:after="40" w:line="276" w:lineRule="auto"/>
              <w:jc w:val="center"/>
              <w:rPr>
                <w:sz w:val="20"/>
                <w:szCs w:val="20"/>
              </w:rPr>
            </w:pPr>
            <w:r>
              <w:rPr>
                <w:sz w:val="20"/>
                <w:szCs w:val="20"/>
              </w:rPr>
              <w:t>0.49 (0.04)</w:t>
            </w:r>
          </w:p>
        </w:tc>
      </w:tr>
      <w:tr w:rsidR="00B9311C" w14:paraId="0D81C135" w14:textId="77777777">
        <w:tc>
          <w:tcPr>
            <w:tcW w:w="2820" w:type="dxa"/>
            <w:vAlign w:val="center"/>
          </w:tcPr>
          <w:p w14:paraId="2430BB5B" w14:textId="77777777" w:rsidR="00B9311C" w:rsidRDefault="004D552A">
            <w:pPr>
              <w:spacing w:before="40" w:after="40" w:line="276" w:lineRule="auto"/>
              <w:rPr>
                <w:sz w:val="20"/>
                <w:szCs w:val="20"/>
              </w:rPr>
            </w:pPr>
            <w:r>
              <w:rPr>
                <w:sz w:val="20"/>
                <w:szCs w:val="20"/>
              </w:rPr>
              <w:t>β-Cryptoxanthin</w:t>
            </w:r>
          </w:p>
        </w:tc>
        <w:tc>
          <w:tcPr>
            <w:tcW w:w="1140" w:type="dxa"/>
            <w:vAlign w:val="bottom"/>
          </w:tcPr>
          <w:p w14:paraId="7C9063F4" w14:textId="77777777" w:rsidR="00B9311C" w:rsidRDefault="004D552A">
            <w:pPr>
              <w:spacing w:before="40" w:after="40" w:line="276" w:lineRule="auto"/>
              <w:jc w:val="center"/>
              <w:rPr>
                <w:sz w:val="20"/>
                <w:szCs w:val="20"/>
              </w:rPr>
            </w:pPr>
            <w:r>
              <w:rPr>
                <w:sz w:val="20"/>
                <w:szCs w:val="20"/>
              </w:rPr>
              <w:t>0.36 (0.03)</w:t>
            </w:r>
          </w:p>
        </w:tc>
        <w:tc>
          <w:tcPr>
            <w:tcW w:w="1305" w:type="dxa"/>
            <w:vAlign w:val="bottom"/>
          </w:tcPr>
          <w:p w14:paraId="4A5775EF" w14:textId="77777777" w:rsidR="00B9311C" w:rsidRDefault="004D552A">
            <w:pPr>
              <w:spacing w:before="40" w:after="40" w:line="276" w:lineRule="auto"/>
              <w:jc w:val="center"/>
              <w:rPr>
                <w:sz w:val="20"/>
                <w:szCs w:val="20"/>
              </w:rPr>
            </w:pPr>
            <w:r>
              <w:rPr>
                <w:sz w:val="20"/>
                <w:szCs w:val="20"/>
              </w:rPr>
              <w:t>0.49 (0.03)</w:t>
            </w:r>
          </w:p>
        </w:tc>
        <w:tc>
          <w:tcPr>
            <w:tcW w:w="1230" w:type="dxa"/>
            <w:vAlign w:val="bottom"/>
          </w:tcPr>
          <w:p w14:paraId="18543A0D" w14:textId="77777777" w:rsidR="00B9311C" w:rsidRDefault="004D552A">
            <w:pPr>
              <w:spacing w:before="40" w:after="40" w:line="276" w:lineRule="auto"/>
              <w:jc w:val="center"/>
              <w:rPr>
                <w:sz w:val="20"/>
                <w:szCs w:val="20"/>
              </w:rPr>
            </w:pPr>
            <w:r>
              <w:rPr>
                <w:sz w:val="20"/>
                <w:szCs w:val="20"/>
              </w:rPr>
              <w:t>0.61 (0.02)</w:t>
            </w:r>
          </w:p>
        </w:tc>
        <w:tc>
          <w:tcPr>
            <w:tcW w:w="1335" w:type="dxa"/>
            <w:vAlign w:val="bottom"/>
          </w:tcPr>
          <w:p w14:paraId="7243D199" w14:textId="77777777" w:rsidR="00B9311C" w:rsidRDefault="004D552A">
            <w:pPr>
              <w:spacing w:before="40" w:after="40" w:line="276" w:lineRule="auto"/>
              <w:jc w:val="center"/>
              <w:rPr>
                <w:sz w:val="20"/>
                <w:szCs w:val="20"/>
              </w:rPr>
            </w:pPr>
            <w:r>
              <w:rPr>
                <w:sz w:val="20"/>
                <w:szCs w:val="20"/>
              </w:rPr>
              <w:t>0.39 (0.02)</w:t>
            </w:r>
          </w:p>
        </w:tc>
        <w:tc>
          <w:tcPr>
            <w:tcW w:w="1365" w:type="dxa"/>
            <w:vAlign w:val="bottom"/>
          </w:tcPr>
          <w:p w14:paraId="2ECCC25C" w14:textId="77777777" w:rsidR="00B9311C" w:rsidRDefault="004D552A">
            <w:pPr>
              <w:spacing w:before="40" w:after="40" w:line="276" w:lineRule="auto"/>
              <w:jc w:val="center"/>
              <w:rPr>
                <w:sz w:val="20"/>
                <w:szCs w:val="20"/>
              </w:rPr>
            </w:pPr>
            <w:r>
              <w:rPr>
                <w:sz w:val="20"/>
                <w:szCs w:val="20"/>
              </w:rPr>
              <w:t>0.53 (0.02)</w:t>
            </w:r>
          </w:p>
        </w:tc>
        <w:tc>
          <w:tcPr>
            <w:tcW w:w="1455" w:type="dxa"/>
            <w:vAlign w:val="bottom"/>
          </w:tcPr>
          <w:p w14:paraId="00490CEE" w14:textId="77777777" w:rsidR="00B9311C" w:rsidRDefault="004D552A">
            <w:pPr>
              <w:spacing w:before="40" w:after="40" w:line="276" w:lineRule="auto"/>
              <w:jc w:val="center"/>
              <w:rPr>
                <w:sz w:val="20"/>
                <w:szCs w:val="20"/>
              </w:rPr>
            </w:pPr>
            <w:r>
              <w:rPr>
                <w:sz w:val="20"/>
                <w:szCs w:val="20"/>
              </w:rPr>
              <w:t>0.63 (0.02)</w:t>
            </w:r>
          </w:p>
        </w:tc>
      </w:tr>
      <w:tr w:rsidR="00B9311C" w14:paraId="540AC518" w14:textId="77777777">
        <w:tc>
          <w:tcPr>
            <w:tcW w:w="2820" w:type="dxa"/>
            <w:vAlign w:val="center"/>
          </w:tcPr>
          <w:p w14:paraId="45DDD151" w14:textId="77777777" w:rsidR="00B9311C" w:rsidRDefault="004D552A">
            <w:pPr>
              <w:spacing w:before="40" w:after="40" w:line="276" w:lineRule="auto"/>
              <w:rPr>
                <w:sz w:val="20"/>
                <w:szCs w:val="20"/>
              </w:rPr>
            </w:pPr>
            <w:r>
              <w:rPr>
                <w:sz w:val="20"/>
                <w:szCs w:val="20"/>
              </w:rPr>
              <w:t>Lutein</w:t>
            </w:r>
          </w:p>
        </w:tc>
        <w:tc>
          <w:tcPr>
            <w:tcW w:w="1140" w:type="dxa"/>
            <w:vAlign w:val="bottom"/>
          </w:tcPr>
          <w:p w14:paraId="69B3E812" w14:textId="77777777" w:rsidR="00B9311C" w:rsidRDefault="004D552A">
            <w:pPr>
              <w:spacing w:before="40" w:after="40" w:line="276" w:lineRule="auto"/>
              <w:jc w:val="center"/>
              <w:rPr>
                <w:sz w:val="20"/>
                <w:szCs w:val="20"/>
              </w:rPr>
            </w:pPr>
            <w:r>
              <w:rPr>
                <w:sz w:val="20"/>
                <w:szCs w:val="20"/>
              </w:rPr>
              <w:t>0.54 (0.02)</w:t>
            </w:r>
          </w:p>
        </w:tc>
        <w:tc>
          <w:tcPr>
            <w:tcW w:w="1305" w:type="dxa"/>
            <w:vAlign w:val="bottom"/>
          </w:tcPr>
          <w:p w14:paraId="35DAF02D" w14:textId="77777777" w:rsidR="00B9311C" w:rsidRDefault="004D552A">
            <w:pPr>
              <w:spacing w:before="40" w:after="40" w:line="276" w:lineRule="auto"/>
              <w:jc w:val="center"/>
              <w:rPr>
                <w:sz w:val="20"/>
                <w:szCs w:val="20"/>
              </w:rPr>
            </w:pPr>
            <w:r>
              <w:rPr>
                <w:sz w:val="20"/>
                <w:szCs w:val="20"/>
              </w:rPr>
              <w:t>0.64 (0.02)</w:t>
            </w:r>
          </w:p>
        </w:tc>
        <w:tc>
          <w:tcPr>
            <w:tcW w:w="1230" w:type="dxa"/>
            <w:vAlign w:val="bottom"/>
          </w:tcPr>
          <w:p w14:paraId="2B3CCEEF" w14:textId="77777777" w:rsidR="00B9311C" w:rsidRDefault="004D552A">
            <w:pPr>
              <w:spacing w:before="40" w:after="40" w:line="276" w:lineRule="auto"/>
              <w:jc w:val="center"/>
              <w:rPr>
                <w:sz w:val="20"/>
                <w:szCs w:val="20"/>
              </w:rPr>
            </w:pPr>
            <w:r>
              <w:rPr>
                <w:sz w:val="20"/>
                <w:szCs w:val="20"/>
              </w:rPr>
              <w:t>0.73 (0.01)</w:t>
            </w:r>
          </w:p>
        </w:tc>
        <w:tc>
          <w:tcPr>
            <w:tcW w:w="1335" w:type="dxa"/>
            <w:vAlign w:val="bottom"/>
          </w:tcPr>
          <w:p w14:paraId="56DB5F78" w14:textId="77777777" w:rsidR="00B9311C" w:rsidRDefault="004D552A">
            <w:pPr>
              <w:spacing w:before="40" w:after="40" w:line="276" w:lineRule="auto"/>
              <w:jc w:val="center"/>
              <w:rPr>
                <w:sz w:val="20"/>
                <w:szCs w:val="20"/>
              </w:rPr>
            </w:pPr>
            <w:r>
              <w:rPr>
                <w:sz w:val="20"/>
                <w:szCs w:val="20"/>
              </w:rPr>
              <w:t>0.65 (0.01)</w:t>
            </w:r>
          </w:p>
        </w:tc>
        <w:tc>
          <w:tcPr>
            <w:tcW w:w="1365" w:type="dxa"/>
            <w:vAlign w:val="bottom"/>
          </w:tcPr>
          <w:p w14:paraId="38EA64B9" w14:textId="77777777" w:rsidR="00B9311C" w:rsidRDefault="004D552A">
            <w:pPr>
              <w:spacing w:before="40" w:after="40" w:line="276" w:lineRule="auto"/>
              <w:jc w:val="center"/>
              <w:rPr>
                <w:sz w:val="20"/>
                <w:szCs w:val="20"/>
              </w:rPr>
            </w:pPr>
            <w:r>
              <w:rPr>
                <w:sz w:val="20"/>
                <w:szCs w:val="20"/>
              </w:rPr>
              <w:t>0.72 (0.01)</w:t>
            </w:r>
          </w:p>
        </w:tc>
        <w:tc>
          <w:tcPr>
            <w:tcW w:w="1455" w:type="dxa"/>
            <w:vAlign w:val="bottom"/>
          </w:tcPr>
          <w:p w14:paraId="1326D6CA" w14:textId="77777777" w:rsidR="00B9311C" w:rsidRDefault="004D552A">
            <w:pPr>
              <w:spacing w:before="40" w:after="40" w:line="276" w:lineRule="auto"/>
              <w:jc w:val="center"/>
              <w:rPr>
                <w:sz w:val="20"/>
                <w:szCs w:val="20"/>
              </w:rPr>
            </w:pPr>
            <w:r>
              <w:rPr>
                <w:sz w:val="20"/>
                <w:szCs w:val="20"/>
              </w:rPr>
              <w:t>0.75 (0.01)</w:t>
            </w:r>
          </w:p>
        </w:tc>
      </w:tr>
      <w:tr w:rsidR="00B9311C" w14:paraId="1E82D23F" w14:textId="77777777">
        <w:tc>
          <w:tcPr>
            <w:tcW w:w="2820" w:type="dxa"/>
            <w:vAlign w:val="center"/>
          </w:tcPr>
          <w:p w14:paraId="3C380F06" w14:textId="77777777" w:rsidR="00B9311C" w:rsidRDefault="004D552A">
            <w:pPr>
              <w:spacing w:before="40" w:after="40" w:line="276" w:lineRule="auto"/>
              <w:rPr>
                <w:sz w:val="20"/>
                <w:szCs w:val="20"/>
              </w:rPr>
            </w:pPr>
            <w:r>
              <w:rPr>
                <w:sz w:val="20"/>
                <w:szCs w:val="20"/>
              </w:rPr>
              <w:t>Violaxanthin</w:t>
            </w:r>
          </w:p>
        </w:tc>
        <w:tc>
          <w:tcPr>
            <w:tcW w:w="1140" w:type="dxa"/>
            <w:vAlign w:val="bottom"/>
          </w:tcPr>
          <w:p w14:paraId="4DA522D5" w14:textId="77777777" w:rsidR="00B9311C" w:rsidRDefault="004D552A">
            <w:pPr>
              <w:spacing w:before="40" w:after="40" w:line="276" w:lineRule="auto"/>
              <w:jc w:val="center"/>
              <w:rPr>
                <w:sz w:val="20"/>
                <w:szCs w:val="20"/>
              </w:rPr>
            </w:pPr>
            <w:r>
              <w:rPr>
                <w:sz w:val="20"/>
                <w:szCs w:val="20"/>
              </w:rPr>
              <w:t>0.25 (0.03)</w:t>
            </w:r>
          </w:p>
        </w:tc>
        <w:tc>
          <w:tcPr>
            <w:tcW w:w="1305" w:type="dxa"/>
            <w:vAlign w:val="bottom"/>
          </w:tcPr>
          <w:p w14:paraId="5336346C" w14:textId="77777777" w:rsidR="00B9311C" w:rsidRDefault="004D552A">
            <w:pPr>
              <w:spacing w:before="40" w:after="40" w:line="276" w:lineRule="auto"/>
              <w:jc w:val="center"/>
              <w:rPr>
                <w:sz w:val="20"/>
                <w:szCs w:val="20"/>
              </w:rPr>
            </w:pPr>
            <w:r>
              <w:rPr>
                <w:sz w:val="20"/>
                <w:szCs w:val="20"/>
              </w:rPr>
              <w:t>0.27 (0.03)</w:t>
            </w:r>
          </w:p>
        </w:tc>
        <w:tc>
          <w:tcPr>
            <w:tcW w:w="1230" w:type="dxa"/>
            <w:vAlign w:val="bottom"/>
          </w:tcPr>
          <w:p w14:paraId="6185F46A" w14:textId="77777777" w:rsidR="00B9311C" w:rsidRDefault="004D552A">
            <w:pPr>
              <w:spacing w:before="40" w:after="40" w:line="276" w:lineRule="auto"/>
              <w:jc w:val="center"/>
              <w:rPr>
                <w:sz w:val="20"/>
                <w:szCs w:val="20"/>
              </w:rPr>
            </w:pPr>
            <w:r>
              <w:rPr>
                <w:sz w:val="20"/>
                <w:szCs w:val="20"/>
              </w:rPr>
              <w:t>0.28 (0.03)</w:t>
            </w:r>
          </w:p>
        </w:tc>
        <w:tc>
          <w:tcPr>
            <w:tcW w:w="1335" w:type="dxa"/>
            <w:vAlign w:val="bottom"/>
          </w:tcPr>
          <w:p w14:paraId="6AFE76E6" w14:textId="77777777" w:rsidR="00B9311C" w:rsidRDefault="004D552A">
            <w:pPr>
              <w:spacing w:before="40" w:after="40" w:line="276" w:lineRule="auto"/>
              <w:jc w:val="center"/>
              <w:rPr>
                <w:sz w:val="20"/>
                <w:szCs w:val="20"/>
              </w:rPr>
            </w:pPr>
            <w:r>
              <w:rPr>
                <w:sz w:val="20"/>
                <w:szCs w:val="20"/>
              </w:rPr>
              <w:t>0.25 (0.02)</w:t>
            </w:r>
          </w:p>
        </w:tc>
        <w:tc>
          <w:tcPr>
            <w:tcW w:w="1365" w:type="dxa"/>
            <w:vAlign w:val="bottom"/>
          </w:tcPr>
          <w:p w14:paraId="3F244114" w14:textId="77777777" w:rsidR="00B9311C" w:rsidRDefault="004D552A">
            <w:pPr>
              <w:spacing w:before="40" w:after="40" w:line="276" w:lineRule="auto"/>
              <w:jc w:val="center"/>
              <w:rPr>
                <w:sz w:val="20"/>
                <w:szCs w:val="20"/>
              </w:rPr>
            </w:pPr>
            <w:r>
              <w:rPr>
                <w:sz w:val="20"/>
                <w:szCs w:val="20"/>
              </w:rPr>
              <w:t>0.27 (0.03)</w:t>
            </w:r>
          </w:p>
        </w:tc>
        <w:tc>
          <w:tcPr>
            <w:tcW w:w="1455" w:type="dxa"/>
            <w:vAlign w:val="bottom"/>
          </w:tcPr>
          <w:p w14:paraId="6CE168EA" w14:textId="77777777" w:rsidR="00B9311C" w:rsidRDefault="004D552A">
            <w:pPr>
              <w:spacing w:before="40" w:after="40" w:line="276" w:lineRule="auto"/>
              <w:jc w:val="center"/>
              <w:rPr>
                <w:sz w:val="20"/>
                <w:szCs w:val="20"/>
              </w:rPr>
            </w:pPr>
            <w:r>
              <w:rPr>
                <w:sz w:val="20"/>
                <w:szCs w:val="20"/>
              </w:rPr>
              <w:t>0.27 (0.03)</w:t>
            </w:r>
          </w:p>
        </w:tc>
      </w:tr>
      <w:tr w:rsidR="00B9311C" w14:paraId="5661A567" w14:textId="77777777">
        <w:tc>
          <w:tcPr>
            <w:tcW w:w="2820" w:type="dxa"/>
            <w:vAlign w:val="center"/>
          </w:tcPr>
          <w:p w14:paraId="1BC86A78" w14:textId="77777777" w:rsidR="00B9311C" w:rsidRDefault="004D552A">
            <w:pPr>
              <w:spacing w:before="40" w:after="40" w:line="276" w:lineRule="auto"/>
              <w:rPr>
                <w:sz w:val="20"/>
                <w:szCs w:val="20"/>
              </w:rPr>
            </w:pPr>
            <w:r>
              <w:rPr>
                <w:sz w:val="20"/>
                <w:szCs w:val="20"/>
              </w:rPr>
              <w:t>Zeaxanthin</w:t>
            </w:r>
          </w:p>
        </w:tc>
        <w:tc>
          <w:tcPr>
            <w:tcW w:w="1140" w:type="dxa"/>
            <w:vAlign w:val="bottom"/>
          </w:tcPr>
          <w:p w14:paraId="72A93E2E" w14:textId="77777777" w:rsidR="00B9311C" w:rsidRDefault="004D552A">
            <w:pPr>
              <w:spacing w:before="40" w:after="40" w:line="276" w:lineRule="auto"/>
              <w:jc w:val="center"/>
              <w:rPr>
                <w:sz w:val="20"/>
                <w:szCs w:val="20"/>
              </w:rPr>
            </w:pPr>
            <w:r>
              <w:rPr>
                <w:sz w:val="20"/>
                <w:szCs w:val="20"/>
              </w:rPr>
              <w:t>0.24 (0.03)</w:t>
            </w:r>
          </w:p>
        </w:tc>
        <w:tc>
          <w:tcPr>
            <w:tcW w:w="1305" w:type="dxa"/>
            <w:vAlign w:val="bottom"/>
          </w:tcPr>
          <w:p w14:paraId="61C35A94" w14:textId="77777777" w:rsidR="00B9311C" w:rsidRDefault="004D552A">
            <w:pPr>
              <w:spacing w:before="40" w:after="40" w:line="276" w:lineRule="auto"/>
              <w:jc w:val="center"/>
              <w:rPr>
                <w:sz w:val="20"/>
                <w:szCs w:val="20"/>
              </w:rPr>
            </w:pPr>
            <w:r>
              <w:rPr>
                <w:sz w:val="20"/>
                <w:szCs w:val="20"/>
              </w:rPr>
              <w:t>0.35 (0.03)</w:t>
            </w:r>
          </w:p>
        </w:tc>
        <w:tc>
          <w:tcPr>
            <w:tcW w:w="1230" w:type="dxa"/>
            <w:vAlign w:val="bottom"/>
          </w:tcPr>
          <w:p w14:paraId="1E76C0F3" w14:textId="77777777" w:rsidR="00B9311C" w:rsidRDefault="004D552A">
            <w:pPr>
              <w:spacing w:before="40" w:after="40" w:line="276" w:lineRule="auto"/>
              <w:jc w:val="center"/>
              <w:rPr>
                <w:sz w:val="20"/>
                <w:szCs w:val="20"/>
              </w:rPr>
            </w:pPr>
            <w:r>
              <w:rPr>
                <w:sz w:val="20"/>
                <w:szCs w:val="20"/>
              </w:rPr>
              <w:t>0.42 (0.03)</w:t>
            </w:r>
          </w:p>
        </w:tc>
        <w:tc>
          <w:tcPr>
            <w:tcW w:w="1335" w:type="dxa"/>
            <w:vAlign w:val="bottom"/>
          </w:tcPr>
          <w:p w14:paraId="4CD4F44E" w14:textId="77777777" w:rsidR="00B9311C" w:rsidRDefault="004D552A">
            <w:pPr>
              <w:spacing w:before="40" w:after="40" w:line="276" w:lineRule="auto"/>
              <w:jc w:val="center"/>
              <w:rPr>
                <w:sz w:val="20"/>
                <w:szCs w:val="20"/>
              </w:rPr>
            </w:pPr>
            <w:r>
              <w:rPr>
                <w:sz w:val="20"/>
                <w:szCs w:val="20"/>
              </w:rPr>
              <w:t>0.24 (0.03)</w:t>
            </w:r>
          </w:p>
        </w:tc>
        <w:tc>
          <w:tcPr>
            <w:tcW w:w="1365" w:type="dxa"/>
            <w:vAlign w:val="bottom"/>
          </w:tcPr>
          <w:p w14:paraId="20AD3FDC" w14:textId="77777777" w:rsidR="00B9311C" w:rsidRDefault="004D552A">
            <w:pPr>
              <w:spacing w:before="40" w:after="40" w:line="276" w:lineRule="auto"/>
              <w:jc w:val="center"/>
              <w:rPr>
                <w:sz w:val="20"/>
                <w:szCs w:val="20"/>
              </w:rPr>
            </w:pPr>
            <w:r>
              <w:rPr>
                <w:sz w:val="20"/>
                <w:szCs w:val="20"/>
              </w:rPr>
              <w:t>0.36 (0.03)</w:t>
            </w:r>
          </w:p>
        </w:tc>
        <w:tc>
          <w:tcPr>
            <w:tcW w:w="1455" w:type="dxa"/>
            <w:vAlign w:val="bottom"/>
          </w:tcPr>
          <w:p w14:paraId="3177A780" w14:textId="77777777" w:rsidR="00B9311C" w:rsidRDefault="004D552A">
            <w:pPr>
              <w:spacing w:before="40" w:after="40" w:line="276" w:lineRule="auto"/>
              <w:jc w:val="center"/>
              <w:rPr>
                <w:sz w:val="20"/>
                <w:szCs w:val="20"/>
              </w:rPr>
            </w:pPr>
            <w:r>
              <w:rPr>
                <w:sz w:val="20"/>
                <w:szCs w:val="20"/>
              </w:rPr>
              <w:t>0.44 (0.03)</w:t>
            </w:r>
          </w:p>
        </w:tc>
      </w:tr>
      <w:tr w:rsidR="00B9311C" w14:paraId="27F442A7" w14:textId="77777777">
        <w:tc>
          <w:tcPr>
            <w:tcW w:w="2820" w:type="dxa"/>
            <w:vAlign w:val="center"/>
          </w:tcPr>
          <w:p w14:paraId="7B133A54" w14:textId="77777777" w:rsidR="00B9311C" w:rsidRDefault="004D552A">
            <w:pPr>
              <w:spacing w:before="40" w:after="40" w:line="276" w:lineRule="auto"/>
              <w:rPr>
                <w:sz w:val="20"/>
                <w:szCs w:val="20"/>
              </w:rPr>
            </w:pPr>
            <w:proofErr w:type="spellStart"/>
            <w:r>
              <w:rPr>
                <w:sz w:val="20"/>
                <w:szCs w:val="20"/>
              </w:rPr>
              <w:t>Zeinoxanthin</w:t>
            </w:r>
            <w:proofErr w:type="spellEnd"/>
          </w:p>
        </w:tc>
        <w:tc>
          <w:tcPr>
            <w:tcW w:w="1140" w:type="dxa"/>
            <w:vAlign w:val="bottom"/>
          </w:tcPr>
          <w:p w14:paraId="2BB1A785" w14:textId="77777777" w:rsidR="00B9311C" w:rsidRDefault="004D552A">
            <w:pPr>
              <w:spacing w:before="40" w:after="40" w:line="276" w:lineRule="auto"/>
              <w:jc w:val="center"/>
              <w:rPr>
                <w:sz w:val="20"/>
                <w:szCs w:val="20"/>
              </w:rPr>
            </w:pPr>
            <w:r>
              <w:rPr>
                <w:sz w:val="20"/>
                <w:szCs w:val="20"/>
              </w:rPr>
              <w:t>0.42 (0.02)</w:t>
            </w:r>
          </w:p>
        </w:tc>
        <w:tc>
          <w:tcPr>
            <w:tcW w:w="1305" w:type="dxa"/>
            <w:vAlign w:val="bottom"/>
          </w:tcPr>
          <w:p w14:paraId="59746EA9" w14:textId="77777777" w:rsidR="00B9311C" w:rsidRDefault="004D552A">
            <w:pPr>
              <w:spacing w:before="40" w:after="40" w:line="276" w:lineRule="auto"/>
              <w:jc w:val="center"/>
              <w:rPr>
                <w:sz w:val="20"/>
                <w:szCs w:val="20"/>
              </w:rPr>
            </w:pPr>
            <w:r>
              <w:rPr>
                <w:sz w:val="20"/>
                <w:szCs w:val="20"/>
              </w:rPr>
              <w:t>0.49 (0.02)</w:t>
            </w:r>
          </w:p>
        </w:tc>
        <w:tc>
          <w:tcPr>
            <w:tcW w:w="1230" w:type="dxa"/>
            <w:vAlign w:val="bottom"/>
          </w:tcPr>
          <w:p w14:paraId="62C61EF6" w14:textId="77777777" w:rsidR="00B9311C" w:rsidRDefault="004D552A">
            <w:pPr>
              <w:spacing w:before="40" w:after="40" w:line="276" w:lineRule="auto"/>
              <w:jc w:val="center"/>
              <w:rPr>
                <w:sz w:val="20"/>
                <w:szCs w:val="20"/>
              </w:rPr>
            </w:pPr>
            <w:r>
              <w:rPr>
                <w:sz w:val="20"/>
                <w:szCs w:val="20"/>
              </w:rPr>
              <w:t>0.54 (0.02)</w:t>
            </w:r>
          </w:p>
        </w:tc>
        <w:tc>
          <w:tcPr>
            <w:tcW w:w="1335" w:type="dxa"/>
            <w:vAlign w:val="bottom"/>
          </w:tcPr>
          <w:p w14:paraId="659EADD7" w14:textId="77777777" w:rsidR="00B9311C" w:rsidRDefault="004D552A">
            <w:pPr>
              <w:spacing w:before="40" w:after="40" w:line="276" w:lineRule="auto"/>
              <w:jc w:val="center"/>
              <w:rPr>
                <w:sz w:val="20"/>
                <w:szCs w:val="20"/>
              </w:rPr>
            </w:pPr>
            <w:r>
              <w:rPr>
                <w:sz w:val="20"/>
                <w:szCs w:val="20"/>
              </w:rPr>
              <w:t>0.43 (0.02)</w:t>
            </w:r>
          </w:p>
        </w:tc>
        <w:tc>
          <w:tcPr>
            <w:tcW w:w="1365" w:type="dxa"/>
            <w:vAlign w:val="bottom"/>
          </w:tcPr>
          <w:p w14:paraId="137FEF38" w14:textId="77777777" w:rsidR="00B9311C" w:rsidRDefault="004D552A">
            <w:pPr>
              <w:spacing w:before="40" w:after="40" w:line="276" w:lineRule="auto"/>
              <w:jc w:val="center"/>
              <w:rPr>
                <w:sz w:val="20"/>
                <w:szCs w:val="20"/>
              </w:rPr>
            </w:pPr>
            <w:r>
              <w:rPr>
                <w:sz w:val="20"/>
                <w:szCs w:val="20"/>
              </w:rPr>
              <w:t>0.50 (0.02)</w:t>
            </w:r>
          </w:p>
        </w:tc>
        <w:tc>
          <w:tcPr>
            <w:tcW w:w="1455" w:type="dxa"/>
            <w:vAlign w:val="bottom"/>
          </w:tcPr>
          <w:p w14:paraId="2E08F037" w14:textId="77777777" w:rsidR="00B9311C" w:rsidRDefault="004D552A">
            <w:pPr>
              <w:spacing w:before="40" w:after="40" w:line="276" w:lineRule="auto"/>
              <w:jc w:val="center"/>
              <w:rPr>
                <w:sz w:val="20"/>
                <w:szCs w:val="20"/>
              </w:rPr>
            </w:pPr>
            <w:r>
              <w:rPr>
                <w:sz w:val="20"/>
                <w:szCs w:val="20"/>
              </w:rPr>
              <w:t>0.54 (0.02)</w:t>
            </w:r>
          </w:p>
        </w:tc>
      </w:tr>
      <w:tr w:rsidR="00B9311C" w14:paraId="003D2F73" w14:textId="77777777">
        <w:tc>
          <w:tcPr>
            <w:tcW w:w="2820" w:type="dxa"/>
            <w:vAlign w:val="center"/>
          </w:tcPr>
          <w:p w14:paraId="60ADBDE2" w14:textId="77777777" w:rsidR="00B9311C" w:rsidRDefault="004D552A">
            <w:pPr>
              <w:spacing w:before="40" w:after="40" w:line="276" w:lineRule="auto"/>
              <w:rPr>
                <w:sz w:val="20"/>
                <w:szCs w:val="20"/>
              </w:rPr>
            </w:pPr>
            <w:r>
              <w:rPr>
                <w:sz w:val="20"/>
                <w:szCs w:val="20"/>
              </w:rPr>
              <w:t>Other carotenes</w:t>
            </w:r>
          </w:p>
        </w:tc>
        <w:tc>
          <w:tcPr>
            <w:tcW w:w="1140" w:type="dxa"/>
            <w:vAlign w:val="bottom"/>
          </w:tcPr>
          <w:p w14:paraId="045A704E" w14:textId="77777777" w:rsidR="00B9311C" w:rsidRDefault="004D552A">
            <w:pPr>
              <w:spacing w:before="40" w:after="40" w:line="276" w:lineRule="auto"/>
              <w:jc w:val="center"/>
              <w:rPr>
                <w:sz w:val="20"/>
                <w:szCs w:val="20"/>
              </w:rPr>
            </w:pPr>
            <w:r>
              <w:rPr>
                <w:sz w:val="20"/>
                <w:szCs w:val="20"/>
              </w:rPr>
              <w:t>0.21 (0.03)</w:t>
            </w:r>
          </w:p>
        </w:tc>
        <w:tc>
          <w:tcPr>
            <w:tcW w:w="1305" w:type="dxa"/>
            <w:vAlign w:val="bottom"/>
          </w:tcPr>
          <w:p w14:paraId="1C9314B7" w14:textId="77777777" w:rsidR="00B9311C" w:rsidRDefault="004D552A">
            <w:pPr>
              <w:spacing w:before="40" w:after="40" w:line="276" w:lineRule="auto"/>
              <w:jc w:val="center"/>
              <w:rPr>
                <w:sz w:val="20"/>
                <w:szCs w:val="20"/>
              </w:rPr>
            </w:pPr>
            <w:r>
              <w:rPr>
                <w:sz w:val="20"/>
                <w:szCs w:val="20"/>
              </w:rPr>
              <w:t>0.29 (0.03)</w:t>
            </w:r>
          </w:p>
        </w:tc>
        <w:tc>
          <w:tcPr>
            <w:tcW w:w="1230" w:type="dxa"/>
            <w:vAlign w:val="bottom"/>
          </w:tcPr>
          <w:p w14:paraId="518E62AF" w14:textId="77777777" w:rsidR="00B9311C" w:rsidRDefault="004D552A">
            <w:pPr>
              <w:spacing w:before="40" w:after="40" w:line="276" w:lineRule="auto"/>
              <w:jc w:val="center"/>
              <w:rPr>
                <w:sz w:val="20"/>
                <w:szCs w:val="20"/>
              </w:rPr>
            </w:pPr>
            <w:r>
              <w:rPr>
                <w:sz w:val="20"/>
                <w:szCs w:val="20"/>
              </w:rPr>
              <w:t>0.49 (0.02)</w:t>
            </w:r>
          </w:p>
        </w:tc>
        <w:tc>
          <w:tcPr>
            <w:tcW w:w="1335" w:type="dxa"/>
            <w:vAlign w:val="bottom"/>
          </w:tcPr>
          <w:p w14:paraId="5E6CA1DF" w14:textId="77777777" w:rsidR="00B9311C" w:rsidRDefault="004D552A">
            <w:pPr>
              <w:spacing w:before="40" w:after="40" w:line="276" w:lineRule="auto"/>
              <w:jc w:val="center"/>
              <w:rPr>
                <w:sz w:val="20"/>
                <w:szCs w:val="20"/>
              </w:rPr>
            </w:pPr>
            <w:r>
              <w:rPr>
                <w:sz w:val="20"/>
                <w:szCs w:val="20"/>
              </w:rPr>
              <w:t>0.42 (0.02)</w:t>
            </w:r>
          </w:p>
        </w:tc>
        <w:tc>
          <w:tcPr>
            <w:tcW w:w="1365" w:type="dxa"/>
            <w:vAlign w:val="bottom"/>
          </w:tcPr>
          <w:p w14:paraId="088AE119" w14:textId="77777777" w:rsidR="00B9311C" w:rsidRDefault="004D552A">
            <w:pPr>
              <w:spacing w:before="40" w:after="40" w:line="276" w:lineRule="auto"/>
              <w:jc w:val="center"/>
              <w:rPr>
                <w:sz w:val="20"/>
                <w:szCs w:val="20"/>
              </w:rPr>
            </w:pPr>
            <w:r>
              <w:rPr>
                <w:sz w:val="20"/>
                <w:szCs w:val="20"/>
              </w:rPr>
              <w:t>0.46 (0.02)</w:t>
            </w:r>
          </w:p>
        </w:tc>
        <w:tc>
          <w:tcPr>
            <w:tcW w:w="1455" w:type="dxa"/>
            <w:vAlign w:val="bottom"/>
          </w:tcPr>
          <w:p w14:paraId="52EA43F0" w14:textId="77777777" w:rsidR="00B9311C" w:rsidRDefault="004D552A">
            <w:pPr>
              <w:spacing w:before="40" w:after="40" w:line="276" w:lineRule="auto"/>
              <w:jc w:val="center"/>
              <w:rPr>
                <w:sz w:val="20"/>
                <w:szCs w:val="20"/>
              </w:rPr>
            </w:pPr>
            <w:r>
              <w:rPr>
                <w:sz w:val="20"/>
                <w:szCs w:val="20"/>
              </w:rPr>
              <w:t>0.52 (0.02)</w:t>
            </w:r>
          </w:p>
        </w:tc>
      </w:tr>
      <w:tr w:rsidR="00B9311C" w14:paraId="2A54E4DA" w14:textId="77777777">
        <w:tc>
          <w:tcPr>
            <w:tcW w:w="2820" w:type="dxa"/>
            <w:vAlign w:val="center"/>
          </w:tcPr>
          <w:p w14:paraId="4651F969" w14:textId="77777777" w:rsidR="00B9311C" w:rsidRDefault="004D552A">
            <w:pPr>
              <w:spacing w:before="40" w:after="40" w:line="276" w:lineRule="auto"/>
              <w:rPr>
                <w:sz w:val="20"/>
                <w:szCs w:val="20"/>
              </w:rPr>
            </w:pPr>
            <w:r>
              <w:rPr>
                <w:sz w:val="20"/>
                <w:szCs w:val="20"/>
              </w:rPr>
              <w:t>α-Xanthophylls</w:t>
            </w:r>
          </w:p>
        </w:tc>
        <w:tc>
          <w:tcPr>
            <w:tcW w:w="1140" w:type="dxa"/>
            <w:vAlign w:val="bottom"/>
          </w:tcPr>
          <w:p w14:paraId="51DA188C" w14:textId="77777777" w:rsidR="00B9311C" w:rsidRDefault="004D552A">
            <w:pPr>
              <w:spacing w:before="40" w:after="40" w:line="276" w:lineRule="auto"/>
              <w:jc w:val="center"/>
              <w:rPr>
                <w:sz w:val="20"/>
                <w:szCs w:val="20"/>
              </w:rPr>
            </w:pPr>
            <w:r>
              <w:rPr>
                <w:sz w:val="20"/>
                <w:szCs w:val="20"/>
              </w:rPr>
              <w:t>0.53 (0.02)</w:t>
            </w:r>
          </w:p>
        </w:tc>
        <w:tc>
          <w:tcPr>
            <w:tcW w:w="1305" w:type="dxa"/>
            <w:vAlign w:val="bottom"/>
          </w:tcPr>
          <w:p w14:paraId="36EC8E33" w14:textId="77777777" w:rsidR="00B9311C" w:rsidRDefault="004D552A">
            <w:pPr>
              <w:spacing w:before="40" w:after="40" w:line="276" w:lineRule="auto"/>
              <w:jc w:val="center"/>
              <w:rPr>
                <w:sz w:val="20"/>
                <w:szCs w:val="20"/>
              </w:rPr>
            </w:pPr>
            <w:r>
              <w:rPr>
                <w:sz w:val="20"/>
                <w:szCs w:val="20"/>
              </w:rPr>
              <w:t>0.64 (0.02)</w:t>
            </w:r>
          </w:p>
        </w:tc>
        <w:tc>
          <w:tcPr>
            <w:tcW w:w="1230" w:type="dxa"/>
            <w:vAlign w:val="bottom"/>
          </w:tcPr>
          <w:p w14:paraId="2C17FE1D" w14:textId="77777777" w:rsidR="00B9311C" w:rsidRDefault="004D552A">
            <w:pPr>
              <w:spacing w:before="40" w:after="40" w:line="276" w:lineRule="auto"/>
              <w:jc w:val="center"/>
              <w:rPr>
                <w:sz w:val="20"/>
                <w:szCs w:val="20"/>
              </w:rPr>
            </w:pPr>
            <w:r>
              <w:rPr>
                <w:sz w:val="20"/>
                <w:szCs w:val="20"/>
              </w:rPr>
              <w:t>0.71 (0.01)</w:t>
            </w:r>
          </w:p>
        </w:tc>
        <w:tc>
          <w:tcPr>
            <w:tcW w:w="1335" w:type="dxa"/>
            <w:vAlign w:val="bottom"/>
          </w:tcPr>
          <w:p w14:paraId="2F7C723B" w14:textId="77777777" w:rsidR="00B9311C" w:rsidRDefault="004D552A">
            <w:pPr>
              <w:spacing w:before="40" w:after="40" w:line="276" w:lineRule="auto"/>
              <w:jc w:val="center"/>
              <w:rPr>
                <w:sz w:val="20"/>
                <w:szCs w:val="20"/>
              </w:rPr>
            </w:pPr>
            <w:r>
              <w:rPr>
                <w:sz w:val="20"/>
                <w:szCs w:val="20"/>
              </w:rPr>
              <w:t>0.63 (0.01)</w:t>
            </w:r>
          </w:p>
        </w:tc>
        <w:tc>
          <w:tcPr>
            <w:tcW w:w="1365" w:type="dxa"/>
            <w:vAlign w:val="bottom"/>
          </w:tcPr>
          <w:p w14:paraId="54371727" w14:textId="77777777" w:rsidR="00B9311C" w:rsidRDefault="004D552A">
            <w:pPr>
              <w:spacing w:before="40" w:after="40" w:line="276" w:lineRule="auto"/>
              <w:jc w:val="center"/>
              <w:rPr>
                <w:sz w:val="20"/>
                <w:szCs w:val="20"/>
              </w:rPr>
            </w:pPr>
            <w:r>
              <w:rPr>
                <w:sz w:val="20"/>
                <w:szCs w:val="20"/>
              </w:rPr>
              <w:t>0.70 (0.01)</w:t>
            </w:r>
          </w:p>
        </w:tc>
        <w:tc>
          <w:tcPr>
            <w:tcW w:w="1455" w:type="dxa"/>
            <w:vAlign w:val="bottom"/>
          </w:tcPr>
          <w:p w14:paraId="60800536" w14:textId="77777777" w:rsidR="00B9311C" w:rsidRDefault="004D552A">
            <w:pPr>
              <w:spacing w:before="40" w:after="40" w:line="276" w:lineRule="auto"/>
              <w:jc w:val="center"/>
              <w:rPr>
                <w:sz w:val="20"/>
                <w:szCs w:val="20"/>
              </w:rPr>
            </w:pPr>
            <w:r>
              <w:rPr>
                <w:sz w:val="20"/>
                <w:szCs w:val="20"/>
              </w:rPr>
              <w:t>0.73 (0.01)</w:t>
            </w:r>
          </w:p>
        </w:tc>
      </w:tr>
      <w:tr w:rsidR="00B9311C" w14:paraId="05A8CD37" w14:textId="77777777">
        <w:tc>
          <w:tcPr>
            <w:tcW w:w="2820" w:type="dxa"/>
            <w:vAlign w:val="center"/>
          </w:tcPr>
          <w:p w14:paraId="15DC38D1" w14:textId="77777777" w:rsidR="00B9311C" w:rsidRDefault="004D552A">
            <w:pPr>
              <w:spacing w:before="40" w:after="40" w:line="276" w:lineRule="auto"/>
              <w:rPr>
                <w:sz w:val="20"/>
                <w:szCs w:val="20"/>
              </w:rPr>
            </w:pPr>
            <w:r>
              <w:rPr>
                <w:sz w:val="20"/>
                <w:szCs w:val="20"/>
              </w:rPr>
              <w:t>β-Xanthophylls</w:t>
            </w:r>
          </w:p>
        </w:tc>
        <w:tc>
          <w:tcPr>
            <w:tcW w:w="1140" w:type="dxa"/>
            <w:vAlign w:val="bottom"/>
          </w:tcPr>
          <w:p w14:paraId="3C7C778D" w14:textId="77777777" w:rsidR="00B9311C" w:rsidRDefault="004D552A">
            <w:pPr>
              <w:spacing w:before="40" w:after="40" w:line="276" w:lineRule="auto"/>
              <w:jc w:val="center"/>
              <w:rPr>
                <w:sz w:val="20"/>
                <w:szCs w:val="20"/>
              </w:rPr>
            </w:pPr>
            <w:r>
              <w:rPr>
                <w:sz w:val="20"/>
                <w:szCs w:val="20"/>
              </w:rPr>
              <w:t>0.26 (0.03)</w:t>
            </w:r>
          </w:p>
        </w:tc>
        <w:tc>
          <w:tcPr>
            <w:tcW w:w="1305" w:type="dxa"/>
            <w:vAlign w:val="bottom"/>
          </w:tcPr>
          <w:p w14:paraId="0E033CF5" w14:textId="77777777" w:rsidR="00B9311C" w:rsidRDefault="004D552A">
            <w:pPr>
              <w:spacing w:before="40" w:after="40" w:line="276" w:lineRule="auto"/>
              <w:jc w:val="center"/>
              <w:rPr>
                <w:sz w:val="20"/>
                <w:szCs w:val="20"/>
              </w:rPr>
            </w:pPr>
            <w:r>
              <w:rPr>
                <w:sz w:val="20"/>
                <w:szCs w:val="20"/>
              </w:rPr>
              <w:t>0.38 (0.03)</w:t>
            </w:r>
          </w:p>
        </w:tc>
        <w:tc>
          <w:tcPr>
            <w:tcW w:w="1230" w:type="dxa"/>
            <w:vAlign w:val="bottom"/>
          </w:tcPr>
          <w:p w14:paraId="2D464996" w14:textId="77777777" w:rsidR="00B9311C" w:rsidRDefault="004D552A">
            <w:pPr>
              <w:spacing w:before="40" w:after="40" w:line="276" w:lineRule="auto"/>
              <w:jc w:val="center"/>
              <w:rPr>
                <w:sz w:val="20"/>
                <w:szCs w:val="20"/>
              </w:rPr>
            </w:pPr>
            <w:r>
              <w:rPr>
                <w:sz w:val="20"/>
                <w:szCs w:val="20"/>
              </w:rPr>
              <w:t>0.46 (0.03)</w:t>
            </w:r>
          </w:p>
        </w:tc>
        <w:tc>
          <w:tcPr>
            <w:tcW w:w="1335" w:type="dxa"/>
            <w:vAlign w:val="bottom"/>
          </w:tcPr>
          <w:p w14:paraId="7C81DD60" w14:textId="77777777" w:rsidR="00B9311C" w:rsidRDefault="004D552A">
            <w:pPr>
              <w:spacing w:before="40" w:after="40" w:line="276" w:lineRule="auto"/>
              <w:jc w:val="center"/>
              <w:rPr>
                <w:sz w:val="20"/>
                <w:szCs w:val="20"/>
              </w:rPr>
            </w:pPr>
            <w:r>
              <w:rPr>
                <w:sz w:val="20"/>
                <w:szCs w:val="20"/>
              </w:rPr>
              <w:t>0.26 (0.03)</w:t>
            </w:r>
          </w:p>
        </w:tc>
        <w:tc>
          <w:tcPr>
            <w:tcW w:w="1365" w:type="dxa"/>
            <w:vAlign w:val="bottom"/>
          </w:tcPr>
          <w:p w14:paraId="1D169C92" w14:textId="77777777" w:rsidR="00B9311C" w:rsidRDefault="004D552A">
            <w:pPr>
              <w:spacing w:before="40" w:after="40" w:line="276" w:lineRule="auto"/>
              <w:jc w:val="center"/>
              <w:rPr>
                <w:sz w:val="20"/>
                <w:szCs w:val="20"/>
              </w:rPr>
            </w:pPr>
            <w:r>
              <w:rPr>
                <w:sz w:val="20"/>
                <w:szCs w:val="20"/>
              </w:rPr>
              <w:t>0.40 (0.03)</w:t>
            </w:r>
          </w:p>
        </w:tc>
        <w:tc>
          <w:tcPr>
            <w:tcW w:w="1455" w:type="dxa"/>
            <w:vAlign w:val="bottom"/>
          </w:tcPr>
          <w:p w14:paraId="078147B6" w14:textId="77777777" w:rsidR="00B9311C" w:rsidRDefault="004D552A">
            <w:pPr>
              <w:spacing w:before="40" w:after="40" w:line="276" w:lineRule="auto"/>
              <w:jc w:val="center"/>
              <w:rPr>
                <w:sz w:val="20"/>
                <w:szCs w:val="20"/>
              </w:rPr>
            </w:pPr>
            <w:r>
              <w:rPr>
                <w:sz w:val="20"/>
                <w:szCs w:val="20"/>
              </w:rPr>
              <w:t>0.47 (0.03)</w:t>
            </w:r>
          </w:p>
        </w:tc>
      </w:tr>
      <w:tr w:rsidR="00B9311C" w14:paraId="1C3A832D" w14:textId="77777777">
        <w:tc>
          <w:tcPr>
            <w:tcW w:w="2820" w:type="dxa"/>
            <w:vAlign w:val="center"/>
          </w:tcPr>
          <w:p w14:paraId="37D55E05" w14:textId="77777777" w:rsidR="00B9311C" w:rsidRDefault="004D552A">
            <w:pPr>
              <w:spacing w:before="40" w:after="40" w:line="276" w:lineRule="auto"/>
              <w:rPr>
                <w:sz w:val="20"/>
                <w:szCs w:val="20"/>
              </w:rPr>
            </w:pPr>
            <w:r>
              <w:rPr>
                <w:sz w:val="20"/>
                <w:szCs w:val="20"/>
              </w:rPr>
              <w:t>Total xanthophylls</w:t>
            </w:r>
          </w:p>
        </w:tc>
        <w:tc>
          <w:tcPr>
            <w:tcW w:w="1140" w:type="dxa"/>
            <w:vAlign w:val="bottom"/>
          </w:tcPr>
          <w:p w14:paraId="0F84B1A6" w14:textId="77777777" w:rsidR="00B9311C" w:rsidRDefault="004D552A">
            <w:pPr>
              <w:spacing w:before="40" w:after="40" w:line="276" w:lineRule="auto"/>
              <w:jc w:val="center"/>
              <w:rPr>
                <w:sz w:val="20"/>
                <w:szCs w:val="20"/>
              </w:rPr>
            </w:pPr>
            <w:r>
              <w:rPr>
                <w:sz w:val="20"/>
                <w:szCs w:val="20"/>
              </w:rPr>
              <w:t>0.41 (0.02)</w:t>
            </w:r>
          </w:p>
        </w:tc>
        <w:tc>
          <w:tcPr>
            <w:tcW w:w="1305" w:type="dxa"/>
            <w:vAlign w:val="bottom"/>
          </w:tcPr>
          <w:p w14:paraId="709FD9E2" w14:textId="77777777" w:rsidR="00B9311C" w:rsidRDefault="004D552A">
            <w:pPr>
              <w:spacing w:before="40" w:after="40" w:line="276" w:lineRule="auto"/>
              <w:jc w:val="center"/>
              <w:rPr>
                <w:sz w:val="20"/>
                <w:szCs w:val="20"/>
              </w:rPr>
            </w:pPr>
            <w:r>
              <w:rPr>
                <w:sz w:val="20"/>
                <w:szCs w:val="20"/>
              </w:rPr>
              <w:t>0.56 (0.02)</w:t>
            </w:r>
          </w:p>
        </w:tc>
        <w:tc>
          <w:tcPr>
            <w:tcW w:w="1230" w:type="dxa"/>
            <w:vAlign w:val="bottom"/>
          </w:tcPr>
          <w:p w14:paraId="3F76B63A" w14:textId="77777777" w:rsidR="00B9311C" w:rsidRDefault="004D552A">
            <w:pPr>
              <w:spacing w:before="40" w:after="40" w:line="276" w:lineRule="auto"/>
              <w:jc w:val="center"/>
              <w:rPr>
                <w:sz w:val="20"/>
                <w:szCs w:val="20"/>
              </w:rPr>
            </w:pPr>
            <w:r>
              <w:rPr>
                <w:sz w:val="20"/>
                <w:szCs w:val="20"/>
              </w:rPr>
              <w:t>0.67 (0.02)</w:t>
            </w:r>
          </w:p>
        </w:tc>
        <w:tc>
          <w:tcPr>
            <w:tcW w:w="1335" w:type="dxa"/>
            <w:vAlign w:val="bottom"/>
          </w:tcPr>
          <w:p w14:paraId="4839A41D" w14:textId="77777777" w:rsidR="00B9311C" w:rsidRDefault="004D552A">
            <w:pPr>
              <w:spacing w:before="40" w:after="40" w:line="276" w:lineRule="auto"/>
              <w:jc w:val="center"/>
              <w:rPr>
                <w:sz w:val="20"/>
                <w:szCs w:val="20"/>
              </w:rPr>
            </w:pPr>
            <w:r>
              <w:rPr>
                <w:sz w:val="20"/>
                <w:szCs w:val="20"/>
              </w:rPr>
              <w:t>0.52 (0.02)</w:t>
            </w:r>
          </w:p>
        </w:tc>
        <w:tc>
          <w:tcPr>
            <w:tcW w:w="1365" w:type="dxa"/>
            <w:vAlign w:val="bottom"/>
          </w:tcPr>
          <w:p w14:paraId="6659CC97" w14:textId="77777777" w:rsidR="00B9311C" w:rsidRDefault="004D552A">
            <w:pPr>
              <w:spacing w:before="40" w:after="40" w:line="276" w:lineRule="auto"/>
              <w:jc w:val="center"/>
              <w:rPr>
                <w:sz w:val="20"/>
                <w:szCs w:val="20"/>
              </w:rPr>
            </w:pPr>
            <w:r>
              <w:rPr>
                <w:sz w:val="20"/>
                <w:szCs w:val="20"/>
              </w:rPr>
              <w:t>0.64 (0.01)</w:t>
            </w:r>
          </w:p>
        </w:tc>
        <w:tc>
          <w:tcPr>
            <w:tcW w:w="1455" w:type="dxa"/>
            <w:vAlign w:val="bottom"/>
          </w:tcPr>
          <w:p w14:paraId="1E0AB7D1" w14:textId="77777777" w:rsidR="00B9311C" w:rsidRDefault="004D552A">
            <w:pPr>
              <w:spacing w:before="40" w:after="40" w:line="276" w:lineRule="auto"/>
              <w:jc w:val="center"/>
              <w:rPr>
                <w:sz w:val="20"/>
                <w:szCs w:val="20"/>
              </w:rPr>
            </w:pPr>
            <w:r>
              <w:rPr>
                <w:sz w:val="20"/>
                <w:szCs w:val="20"/>
              </w:rPr>
              <w:t>0.70 (0.02)</w:t>
            </w:r>
          </w:p>
        </w:tc>
      </w:tr>
      <w:tr w:rsidR="00B9311C" w14:paraId="34097B3E" w14:textId="77777777">
        <w:tc>
          <w:tcPr>
            <w:tcW w:w="2820" w:type="dxa"/>
            <w:vAlign w:val="center"/>
          </w:tcPr>
          <w:p w14:paraId="0BC71C4F" w14:textId="77777777" w:rsidR="00B9311C" w:rsidRDefault="004D552A">
            <w:pPr>
              <w:spacing w:before="40" w:after="40" w:line="276" w:lineRule="auto"/>
              <w:rPr>
                <w:sz w:val="20"/>
                <w:szCs w:val="20"/>
              </w:rPr>
            </w:pPr>
            <w:r>
              <w:rPr>
                <w:sz w:val="20"/>
                <w:szCs w:val="20"/>
              </w:rPr>
              <w:t>Total carotenes</w:t>
            </w:r>
          </w:p>
        </w:tc>
        <w:tc>
          <w:tcPr>
            <w:tcW w:w="1140" w:type="dxa"/>
            <w:vAlign w:val="bottom"/>
          </w:tcPr>
          <w:p w14:paraId="7095B6B2" w14:textId="77777777" w:rsidR="00B9311C" w:rsidRDefault="004D552A">
            <w:pPr>
              <w:spacing w:before="40" w:after="40" w:line="276" w:lineRule="auto"/>
              <w:jc w:val="center"/>
              <w:rPr>
                <w:sz w:val="20"/>
                <w:szCs w:val="20"/>
              </w:rPr>
            </w:pPr>
            <w:r>
              <w:rPr>
                <w:sz w:val="20"/>
                <w:szCs w:val="20"/>
              </w:rPr>
              <w:t>0.23 (0.03)</w:t>
            </w:r>
          </w:p>
        </w:tc>
        <w:tc>
          <w:tcPr>
            <w:tcW w:w="1305" w:type="dxa"/>
            <w:vAlign w:val="bottom"/>
          </w:tcPr>
          <w:p w14:paraId="3A8ECD1D" w14:textId="77777777" w:rsidR="00B9311C" w:rsidRDefault="004D552A">
            <w:pPr>
              <w:spacing w:before="40" w:after="40" w:line="276" w:lineRule="auto"/>
              <w:jc w:val="center"/>
              <w:rPr>
                <w:sz w:val="20"/>
                <w:szCs w:val="20"/>
              </w:rPr>
            </w:pPr>
            <w:r>
              <w:rPr>
                <w:sz w:val="20"/>
                <w:szCs w:val="20"/>
              </w:rPr>
              <w:t>0.34 (0.03)</w:t>
            </w:r>
          </w:p>
        </w:tc>
        <w:tc>
          <w:tcPr>
            <w:tcW w:w="1230" w:type="dxa"/>
            <w:vAlign w:val="bottom"/>
          </w:tcPr>
          <w:p w14:paraId="135FB485" w14:textId="77777777" w:rsidR="00B9311C" w:rsidRDefault="004D552A">
            <w:pPr>
              <w:spacing w:before="40" w:after="40" w:line="276" w:lineRule="auto"/>
              <w:jc w:val="center"/>
              <w:rPr>
                <w:sz w:val="20"/>
                <w:szCs w:val="20"/>
              </w:rPr>
            </w:pPr>
            <w:r>
              <w:rPr>
                <w:sz w:val="20"/>
                <w:szCs w:val="20"/>
              </w:rPr>
              <w:t>0.53 (0.02)</w:t>
            </w:r>
          </w:p>
        </w:tc>
        <w:tc>
          <w:tcPr>
            <w:tcW w:w="1335" w:type="dxa"/>
            <w:vAlign w:val="bottom"/>
          </w:tcPr>
          <w:p w14:paraId="599D03C5" w14:textId="77777777" w:rsidR="00B9311C" w:rsidRDefault="004D552A">
            <w:pPr>
              <w:spacing w:before="40" w:after="40" w:line="276" w:lineRule="auto"/>
              <w:jc w:val="center"/>
              <w:rPr>
                <w:sz w:val="20"/>
                <w:szCs w:val="20"/>
              </w:rPr>
            </w:pPr>
            <w:r>
              <w:rPr>
                <w:sz w:val="20"/>
                <w:szCs w:val="20"/>
              </w:rPr>
              <w:t>0.40 (0.02)</w:t>
            </w:r>
          </w:p>
        </w:tc>
        <w:tc>
          <w:tcPr>
            <w:tcW w:w="1365" w:type="dxa"/>
            <w:vAlign w:val="bottom"/>
          </w:tcPr>
          <w:p w14:paraId="77A671E8" w14:textId="77777777" w:rsidR="00B9311C" w:rsidRDefault="004D552A">
            <w:pPr>
              <w:spacing w:before="40" w:after="40" w:line="276" w:lineRule="auto"/>
              <w:jc w:val="center"/>
              <w:rPr>
                <w:sz w:val="20"/>
                <w:szCs w:val="20"/>
              </w:rPr>
            </w:pPr>
            <w:r>
              <w:rPr>
                <w:sz w:val="20"/>
                <w:szCs w:val="20"/>
              </w:rPr>
              <w:t>0.47 (0.03)</w:t>
            </w:r>
          </w:p>
        </w:tc>
        <w:tc>
          <w:tcPr>
            <w:tcW w:w="1455" w:type="dxa"/>
            <w:vAlign w:val="bottom"/>
          </w:tcPr>
          <w:p w14:paraId="476CCD36" w14:textId="77777777" w:rsidR="00B9311C" w:rsidRDefault="004D552A">
            <w:pPr>
              <w:spacing w:before="40" w:after="40" w:line="276" w:lineRule="auto"/>
              <w:jc w:val="center"/>
              <w:rPr>
                <w:sz w:val="20"/>
                <w:szCs w:val="20"/>
              </w:rPr>
            </w:pPr>
            <w:r>
              <w:rPr>
                <w:sz w:val="20"/>
                <w:szCs w:val="20"/>
              </w:rPr>
              <w:t>0.55 (0.02)</w:t>
            </w:r>
          </w:p>
        </w:tc>
      </w:tr>
      <w:tr w:rsidR="00B9311C" w14:paraId="6125C5A0" w14:textId="77777777">
        <w:tc>
          <w:tcPr>
            <w:tcW w:w="2820" w:type="dxa"/>
            <w:vAlign w:val="center"/>
          </w:tcPr>
          <w:p w14:paraId="6AC9BF34" w14:textId="77777777" w:rsidR="00B9311C" w:rsidRDefault="004D552A">
            <w:pPr>
              <w:spacing w:before="40" w:after="40" w:line="276" w:lineRule="auto"/>
              <w:rPr>
                <w:sz w:val="20"/>
                <w:szCs w:val="20"/>
              </w:rPr>
            </w:pPr>
            <w:r>
              <w:rPr>
                <w:sz w:val="20"/>
                <w:szCs w:val="20"/>
              </w:rPr>
              <w:t>Total carotenoids</w:t>
            </w:r>
          </w:p>
        </w:tc>
        <w:tc>
          <w:tcPr>
            <w:tcW w:w="1140" w:type="dxa"/>
            <w:vAlign w:val="bottom"/>
          </w:tcPr>
          <w:p w14:paraId="58B92B3F" w14:textId="77777777" w:rsidR="00B9311C" w:rsidRDefault="004D552A">
            <w:pPr>
              <w:spacing w:before="40" w:after="40" w:line="276" w:lineRule="auto"/>
              <w:jc w:val="center"/>
              <w:rPr>
                <w:sz w:val="20"/>
                <w:szCs w:val="20"/>
              </w:rPr>
            </w:pPr>
            <w:r>
              <w:rPr>
                <w:sz w:val="20"/>
                <w:szCs w:val="20"/>
              </w:rPr>
              <w:t>0.40 (0.02)</w:t>
            </w:r>
          </w:p>
        </w:tc>
        <w:tc>
          <w:tcPr>
            <w:tcW w:w="1305" w:type="dxa"/>
            <w:vAlign w:val="bottom"/>
          </w:tcPr>
          <w:p w14:paraId="52BCE561" w14:textId="77777777" w:rsidR="00B9311C" w:rsidRDefault="004D552A">
            <w:pPr>
              <w:spacing w:before="40" w:after="40" w:line="276" w:lineRule="auto"/>
              <w:jc w:val="center"/>
              <w:rPr>
                <w:sz w:val="20"/>
                <w:szCs w:val="20"/>
              </w:rPr>
            </w:pPr>
            <w:r>
              <w:rPr>
                <w:sz w:val="20"/>
                <w:szCs w:val="20"/>
              </w:rPr>
              <w:t>0.56 (0.02)</w:t>
            </w:r>
          </w:p>
        </w:tc>
        <w:tc>
          <w:tcPr>
            <w:tcW w:w="1230" w:type="dxa"/>
            <w:vAlign w:val="bottom"/>
          </w:tcPr>
          <w:p w14:paraId="33B89DBE" w14:textId="77777777" w:rsidR="00B9311C" w:rsidRDefault="004D552A">
            <w:pPr>
              <w:spacing w:before="40" w:after="40" w:line="276" w:lineRule="auto"/>
              <w:jc w:val="center"/>
              <w:rPr>
                <w:sz w:val="20"/>
                <w:szCs w:val="20"/>
              </w:rPr>
            </w:pPr>
            <w:r>
              <w:rPr>
                <w:sz w:val="20"/>
                <w:szCs w:val="20"/>
              </w:rPr>
              <w:t>0.68 (0.02)</w:t>
            </w:r>
          </w:p>
        </w:tc>
        <w:tc>
          <w:tcPr>
            <w:tcW w:w="1335" w:type="dxa"/>
            <w:vAlign w:val="bottom"/>
          </w:tcPr>
          <w:p w14:paraId="4C886441" w14:textId="77777777" w:rsidR="00B9311C" w:rsidRDefault="004D552A">
            <w:pPr>
              <w:spacing w:before="40" w:after="40" w:line="276" w:lineRule="auto"/>
              <w:jc w:val="center"/>
              <w:rPr>
                <w:sz w:val="20"/>
                <w:szCs w:val="20"/>
              </w:rPr>
            </w:pPr>
            <w:r>
              <w:rPr>
                <w:sz w:val="20"/>
                <w:szCs w:val="20"/>
              </w:rPr>
              <w:t>0.52 (0.02)</w:t>
            </w:r>
          </w:p>
        </w:tc>
        <w:tc>
          <w:tcPr>
            <w:tcW w:w="1365" w:type="dxa"/>
            <w:vAlign w:val="bottom"/>
          </w:tcPr>
          <w:p w14:paraId="277AF079" w14:textId="77777777" w:rsidR="00B9311C" w:rsidRDefault="004D552A">
            <w:pPr>
              <w:spacing w:before="40" w:after="40" w:line="276" w:lineRule="auto"/>
              <w:jc w:val="center"/>
              <w:rPr>
                <w:sz w:val="20"/>
                <w:szCs w:val="20"/>
              </w:rPr>
            </w:pPr>
            <w:r>
              <w:rPr>
                <w:sz w:val="20"/>
                <w:szCs w:val="20"/>
              </w:rPr>
              <w:t>0.65 (0.01)</w:t>
            </w:r>
          </w:p>
        </w:tc>
        <w:tc>
          <w:tcPr>
            <w:tcW w:w="1455" w:type="dxa"/>
            <w:vAlign w:val="bottom"/>
          </w:tcPr>
          <w:p w14:paraId="32682A26" w14:textId="77777777" w:rsidR="00B9311C" w:rsidRDefault="004D552A">
            <w:pPr>
              <w:spacing w:before="40" w:after="40" w:line="276" w:lineRule="auto"/>
              <w:jc w:val="center"/>
              <w:rPr>
                <w:sz w:val="20"/>
                <w:szCs w:val="20"/>
              </w:rPr>
            </w:pPr>
            <w:r>
              <w:rPr>
                <w:sz w:val="20"/>
                <w:szCs w:val="20"/>
              </w:rPr>
              <w:t>0.71 (0.02)</w:t>
            </w:r>
          </w:p>
        </w:tc>
      </w:tr>
      <w:tr w:rsidR="00B9311C" w14:paraId="67719CE9" w14:textId="77777777">
        <w:tc>
          <w:tcPr>
            <w:tcW w:w="2820" w:type="dxa"/>
            <w:vAlign w:val="center"/>
          </w:tcPr>
          <w:p w14:paraId="011B7275" w14:textId="77777777" w:rsidR="00B9311C" w:rsidRDefault="004D552A">
            <w:pPr>
              <w:spacing w:before="40" w:after="40" w:line="276" w:lineRule="auto"/>
              <w:rPr>
                <w:sz w:val="20"/>
                <w:szCs w:val="20"/>
              </w:rPr>
            </w:pPr>
            <w:r>
              <w:rPr>
                <w:sz w:val="20"/>
                <w:szCs w:val="20"/>
              </w:rPr>
              <w:t>β-Carotene/β-cryptoxanthin</w:t>
            </w:r>
          </w:p>
        </w:tc>
        <w:tc>
          <w:tcPr>
            <w:tcW w:w="1140" w:type="dxa"/>
            <w:vAlign w:val="bottom"/>
          </w:tcPr>
          <w:p w14:paraId="15029220" w14:textId="77777777" w:rsidR="00B9311C" w:rsidRDefault="004D552A">
            <w:pPr>
              <w:spacing w:before="40" w:after="40" w:line="276" w:lineRule="auto"/>
              <w:jc w:val="center"/>
              <w:rPr>
                <w:sz w:val="20"/>
                <w:szCs w:val="20"/>
              </w:rPr>
            </w:pPr>
            <w:r>
              <w:rPr>
                <w:sz w:val="20"/>
                <w:szCs w:val="20"/>
              </w:rPr>
              <w:t>0.48 (0.02)</w:t>
            </w:r>
          </w:p>
        </w:tc>
        <w:tc>
          <w:tcPr>
            <w:tcW w:w="1305" w:type="dxa"/>
            <w:vAlign w:val="bottom"/>
          </w:tcPr>
          <w:p w14:paraId="1EACA221" w14:textId="77777777" w:rsidR="00B9311C" w:rsidRDefault="004D552A">
            <w:pPr>
              <w:spacing w:before="40" w:after="40" w:line="276" w:lineRule="auto"/>
              <w:jc w:val="center"/>
              <w:rPr>
                <w:sz w:val="20"/>
                <w:szCs w:val="20"/>
              </w:rPr>
            </w:pPr>
            <w:r>
              <w:rPr>
                <w:sz w:val="20"/>
                <w:szCs w:val="20"/>
              </w:rPr>
              <w:t>0.51 (0.03)</w:t>
            </w:r>
          </w:p>
        </w:tc>
        <w:tc>
          <w:tcPr>
            <w:tcW w:w="1230" w:type="dxa"/>
            <w:vAlign w:val="bottom"/>
          </w:tcPr>
          <w:p w14:paraId="5FD49C6C" w14:textId="77777777" w:rsidR="00B9311C" w:rsidRDefault="004D552A">
            <w:pPr>
              <w:spacing w:before="40" w:after="40" w:line="276" w:lineRule="auto"/>
              <w:jc w:val="center"/>
              <w:rPr>
                <w:sz w:val="20"/>
                <w:szCs w:val="20"/>
              </w:rPr>
            </w:pPr>
            <w:r>
              <w:rPr>
                <w:sz w:val="20"/>
                <w:szCs w:val="20"/>
              </w:rPr>
              <w:t>0.54 (0.03)</w:t>
            </w:r>
          </w:p>
        </w:tc>
        <w:tc>
          <w:tcPr>
            <w:tcW w:w="1335" w:type="dxa"/>
            <w:vAlign w:val="bottom"/>
          </w:tcPr>
          <w:p w14:paraId="7A81C7EA" w14:textId="77777777" w:rsidR="00B9311C" w:rsidRDefault="004D552A">
            <w:pPr>
              <w:spacing w:before="40" w:after="40" w:line="276" w:lineRule="auto"/>
              <w:jc w:val="center"/>
              <w:rPr>
                <w:sz w:val="20"/>
                <w:szCs w:val="20"/>
              </w:rPr>
            </w:pPr>
            <w:r>
              <w:rPr>
                <w:sz w:val="20"/>
                <w:szCs w:val="20"/>
              </w:rPr>
              <w:t>0.48 (0.02)</w:t>
            </w:r>
          </w:p>
        </w:tc>
        <w:tc>
          <w:tcPr>
            <w:tcW w:w="1365" w:type="dxa"/>
            <w:vAlign w:val="bottom"/>
          </w:tcPr>
          <w:p w14:paraId="5FDF5B16" w14:textId="77777777" w:rsidR="00B9311C" w:rsidRDefault="004D552A">
            <w:pPr>
              <w:spacing w:before="40" w:after="40" w:line="276" w:lineRule="auto"/>
              <w:jc w:val="center"/>
              <w:rPr>
                <w:sz w:val="20"/>
                <w:szCs w:val="20"/>
              </w:rPr>
            </w:pPr>
            <w:r>
              <w:rPr>
                <w:sz w:val="20"/>
                <w:szCs w:val="20"/>
              </w:rPr>
              <w:t>0.53 (0.03)</w:t>
            </w:r>
          </w:p>
        </w:tc>
        <w:tc>
          <w:tcPr>
            <w:tcW w:w="1455" w:type="dxa"/>
            <w:vAlign w:val="bottom"/>
          </w:tcPr>
          <w:p w14:paraId="16B6373B" w14:textId="77777777" w:rsidR="00B9311C" w:rsidRDefault="004D552A">
            <w:pPr>
              <w:spacing w:before="40" w:after="40" w:line="276" w:lineRule="auto"/>
              <w:jc w:val="center"/>
              <w:rPr>
                <w:sz w:val="20"/>
                <w:szCs w:val="20"/>
              </w:rPr>
            </w:pPr>
            <w:r>
              <w:rPr>
                <w:sz w:val="20"/>
                <w:szCs w:val="20"/>
              </w:rPr>
              <w:t>0.55 (0.03)</w:t>
            </w:r>
          </w:p>
        </w:tc>
      </w:tr>
      <w:tr w:rsidR="00B9311C" w14:paraId="41D527E5" w14:textId="77777777">
        <w:tc>
          <w:tcPr>
            <w:tcW w:w="2820" w:type="dxa"/>
            <w:vAlign w:val="center"/>
          </w:tcPr>
          <w:p w14:paraId="0C9D859E" w14:textId="77777777" w:rsidR="00B9311C" w:rsidRDefault="004D552A">
            <w:pPr>
              <w:spacing w:before="40" w:after="40" w:line="276" w:lineRule="auto"/>
              <w:rPr>
                <w:sz w:val="20"/>
                <w:szCs w:val="20"/>
              </w:rPr>
            </w:pPr>
            <w:r>
              <w:rPr>
                <w:sz w:val="20"/>
                <w:szCs w:val="20"/>
              </w:rPr>
              <w:t>β-Carotene/</w:t>
            </w:r>
            <w:r>
              <w:rPr>
                <w:sz w:val="20"/>
                <w:szCs w:val="20"/>
              </w:rPr>
              <w:br/>
              <w:t>(β-</w:t>
            </w:r>
            <w:proofErr w:type="spellStart"/>
            <w:r>
              <w:rPr>
                <w:sz w:val="20"/>
                <w:szCs w:val="20"/>
              </w:rPr>
              <w:t>cryptoxanthin+Zeaxanthin</w:t>
            </w:r>
            <w:proofErr w:type="spellEnd"/>
            <w:r>
              <w:rPr>
                <w:sz w:val="20"/>
                <w:szCs w:val="20"/>
              </w:rPr>
              <w:t>)</w:t>
            </w:r>
          </w:p>
        </w:tc>
        <w:tc>
          <w:tcPr>
            <w:tcW w:w="1140" w:type="dxa"/>
            <w:vAlign w:val="center"/>
          </w:tcPr>
          <w:p w14:paraId="121BB240" w14:textId="77777777" w:rsidR="00B9311C" w:rsidRDefault="004D552A">
            <w:pPr>
              <w:spacing w:before="40" w:after="40" w:line="276" w:lineRule="auto"/>
              <w:jc w:val="center"/>
              <w:rPr>
                <w:sz w:val="20"/>
                <w:szCs w:val="20"/>
              </w:rPr>
            </w:pPr>
            <w:r>
              <w:rPr>
                <w:sz w:val="20"/>
                <w:szCs w:val="20"/>
              </w:rPr>
              <w:t>0.44 (0.03)</w:t>
            </w:r>
          </w:p>
        </w:tc>
        <w:tc>
          <w:tcPr>
            <w:tcW w:w="1305" w:type="dxa"/>
            <w:vAlign w:val="center"/>
          </w:tcPr>
          <w:p w14:paraId="4B920F66" w14:textId="77777777" w:rsidR="00B9311C" w:rsidRDefault="004D552A">
            <w:pPr>
              <w:spacing w:before="40" w:after="40" w:line="276" w:lineRule="auto"/>
              <w:jc w:val="center"/>
              <w:rPr>
                <w:sz w:val="20"/>
                <w:szCs w:val="20"/>
              </w:rPr>
            </w:pPr>
            <w:r>
              <w:rPr>
                <w:sz w:val="20"/>
                <w:szCs w:val="20"/>
              </w:rPr>
              <w:t>0.46 (0.04)</w:t>
            </w:r>
          </w:p>
        </w:tc>
        <w:tc>
          <w:tcPr>
            <w:tcW w:w="1230" w:type="dxa"/>
            <w:vAlign w:val="center"/>
          </w:tcPr>
          <w:p w14:paraId="3D65A734" w14:textId="77777777" w:rsidR="00B9311C" w:rsidRDefault="004D552A">
            <w:pPr>
              <w:spacing w:before="40" w:after="40" w:line="276" w:lineRule="auto"/>
              <w:jc w:val="center"/>
              <w:rPr>
                <w:sz w:val="20"/>
                <w:szCs w:val="20"/>
              </w:rPr>
            </w:pPr>
            <w:r>
              <w:rPr>
                <w:sz w:val="20"/>
                <w:szCs w:val="20"/>
              </w:rPr>
              <w:t>0.42 (0.05)</w:t>
            </w:r>
          </w:p>
        </w:tc>
        <w:tc>
          <w:tcPr>
            <w:tcW w:w="1335" w:type="dxa"/>
            <w:vAlign w:val="center"/>
          </w:tcPr>
          <w:p w14:paraId="7FCC45FC" w14:textId="77777777" w:rsidR="00B9311C" w:rsidRDefault="004D552A">
            <w:pPr>
              <w:spacing w:before="40" w:after="40" w:line="276" w:lineRule="auto"/>
              <w:jc w:val="center"/>
              <w:rPr>
                <w:sz w:val="20"/>
                <w:szCs w:val="20"/>
              </w:rPr>
            </w:pPr>
            <w:r>
              <w:rPr>
                <w:sz w:val="20"/>
                <w:szCs w:val="20"/>
              </w:rPr>
              <w:t>0.43 (0.03)</w:t>
            </w:r>
          </w:p>
        </w:tc>
        <w:tc>
          <w:tcPr>
            <w:tcW w:w="1365" w:type="dxa"/>
            <w:vAlign w:val="center"/>
          </w:tcPr>
          <w:p w14:paraId="5AA5DB6B" w14:textId="77777777" w:rsidR="00B9311C" w:rsidRDefault="004D552A">
            <w:pPr>
              <w:spacing w:before="40" w:after="40" w:line="276" w:lineRule="auto"/>
              <w:jc w:val="center"/>
              <w:rPr>
                <w:sz w:val="20"/>
                <w:szCs w:val="20"/>
              </w:rPr>
            </w:pPr>
            <w:r>
              <w:rPr>
                <w:sz w:val="20"/>
                <w:szCs w:val="20"/>
              </w:rPr>
              <w:t>0.46 (0.04)</w:t>
            </w:r>
          </w:p>
        </w:tc>
        <w:tc>
          <w:tcPr>
            <w:tcW w:w="1455" w:type="dxa"/>
            <w:vAlign w:val="center"/>
          </w:tcPr>
          <w:p w14:paraId="27DF6FEA" w14:textId="77777777" w:rsidR="00B9311C" w:rsidRDefault="004D552A">
            <w:pPr>
              <w:spacing w:before="40" w:after="40" w:line="276" w:lineRule="auto"/>
              <w:jc w:val="center"/>
              <w:rPr>
                <w:sz w:val="20"/>
                <w:szCs w:val="20"/>
              </w:rPr>
            </w:pPr>
            <w:r>
              <w:rPr>
                <w:sz w:val="20"/>
                <w:szCs w:val="20"/>
              </w:rPr>
              <w:t>0.42 (0.05)</w:t>
            </w:r>
          </w:p>
        </w:tc>
      </w:tr>
      <w:tr w:rsidR="00B9311C" w14:paraId="2673BF23" w14:textId="77777777">
        <w:tc>
          <w:tcPr>
            <w:tcW w:w="2820" w:type="dxa"/>
            <w:vAlign w:val="center"/>
          </w:tcPr>
          <w:p w14:paraId="29684566" w14:textId="77777777" w:rsidR="00B9311C" w:rsidRDefault="004D552A">
            <w:pPr>
              <w:spacing w:before="40" w:after="40" w:line="276" w:lineRule="auto"/>
              <w:rPr>
                <w:sz w:val="20"/>
                <w:szCs w:val="20"/>
              </w:rPr>
            </w:pPr>
            <w:r>
              <w:rPr>
                <w:sz w:val="20"/>
                <w:szCs w:val="20"/>
              </w:rPr>
              <w:t>β-Cryptoxanthin/zeaxanthin</w:t>
            </w:r>
          </w:p>
        </w:tc>
        <w:tc>
          <w:tcPr>
            <w:tcW w:w="1140" w:type="dxa"/>
            <w:vAlign w:val="center"/>
          </w:tcPr>
          <w:p w14:paraId="203B1F4A" w14:textId="77777777" w:rsidR="00B9311C" w:rsidRDefault="004D552A">
            <w:pPr>
              <w:spacing w:before="40" w:after="40" w:line="276" w:lineRule="auto"/>
              <w:jc w:val="center"/>
              <w:rPr>
                <w:sz w:val="20"/>
                <w:szCs w:val="20"/>
              </w:rPr>
            </w:pPr>
            <w:r>
              <w:rPr>
                <w:sz w:val="20"/>
                <w:szCs w:val="20"/>
              </w:rPr>
              <w:t>0.35 (0.02)</w:t>
            </w:r>
          </w:p>
        </w:tc>
        <w:tc>
          <w:tcPr>
            <w:tcW w:w="1305" w:type="dxa"/>
            <w:vAlign w:val="center"/>
          </w:tcPr>
          <w:p w14:paraId="172C2D6E" w14:textId="77777777" w:rsidR="00B9311C" w:rsidRDefault="004D552A">
            <w:pPr>
              <w:spacing w:before="40" w:after="40" w:line="276" w:lineRule="auto"/>
              <w:jc w:val="center"/>
              <w:rPr>
                <w:sz w:val="20"/>
                <w:szCs w:val="20"/>
              </w:rPr>
            </w:pPr>
            <w:r>
              <w:rPr>
                <w:sz w:val="20"/>
                <w:szCs w:val="20"/>
              </w:rPr>
              <w:t>0.44 (0.02)</w:t>
            </w:r>
          </w:p>
        </w:tc>
        <w:tc>
          <w:tcPr>
            <w:tcW w:w="1230" w:type="dxa"/>
            <w:vAlign w:val="center"/>
          </w:tcPr>
          <w:p w14:paraId="14D79CBF" w14:textId="77777777" w:rsidR="00B9311C" w:rsidRDefault="004D552A">
            <w:pPr>
              <w:spacing w:before="40" w:after="40" w:line="276" w:lineRule="auto"/>
              <w:jc w:val="center"/>
              <w:rPr>
                <w:sz w:val="20"/>
                <w:szCs w:val="20"/>
              </w:rPr>
            </w:pPr>
            <w:r>
              <w:rPr>
                <w:sz w:val="20"/>
                <w:szCs w:val="20"/>
              </w:rPr>
              <w:t>0.54 (0.02)</w:t>
            </w:r>
          </w:p>
        </w:tc>
        <w:tc>
          <w:tcPr>
            <w:tcW w:w="1335" w:type="dxa"/>
            <w:vAlign w:val="center"/>
          </w:tcPr>
          <w:p w14:paraId="2EA4FF50" w14:textId="77777777" w:rsidR="00B9311C" w:rsidRDefault="004D552A">
            <w:pPr>
              <w:spacing w:before="40" w:after="40" w:line="276" w:lineRule="auto"/>
              <w:jc w:val="center"/>
              <w:rPr>
                <w:sz w:val="20"/>
                <w:szCs w:val="20"/>
              </w:rPr>
            </w:pPr>
            <w:r>
              <w:rPr>
                <w:sz w:val="20"/>
                <w:szCs w:val="20"/>
              </w:rPr>
              <w:t>0.40 (0.02)</w:t>
            </w:r>
          </w:p>
        </w:tc>
        <w:tc>
          <w:tcPr>
            <w:tcW w:w="1365" w:type="dxa"/>
            <w:vAlign w:val="center"/>
          </w:tcPr>
          <w:p w14:paraId="0AE3752F" w14:textId="77777777" w:rsidR="00B9311C" w:rsidRDefault="004D552A">
            <w:pPr>
              <w:spacing w:before="40" w:after="40" w:line="276" w:lineRule="auto"/>
              <w:jc w:val="center"/>
              <w:rPr>
                <w:sz w:val="20"/>
                <w:szCs w:val="20"/>
              </w:rPr>
            </w:pPr>
            <w:r>
              <w:rPr>
                <w:sz w:val="20"/>
                <w:szCs w:val="20"/>
              </w:rPr>
              <w:t>0.50 (0.02)</w:t>
            </w:r>
          </w:p>
        </w:tc>
        <w:tc>
          <w:tcPr>
            <w:tcW w:w="1455" w:type="dxa"/>
            <w:vAlign w:val="center"/>
          </w:tcPr>
          <w:p w14:paraId="53134CBD" w14:textId="77777777" w:rsidR="00B9311C" w:rsidRDefault="004D552A">
            <w:pPr>
              <w:spacing w:before="40" w:after="40" w:line="276" w:lineRule="auto"/>
              <w:jc w:val="center"/>
              <w:rPr>
                <w:sz w:val="20"/>
                <w:szCs w:val="20"/>
              </w:rPr>
            </w:pPr>
            <w:r>
              <w:rPr>
                <w:sz w:val="20"/>
                <w:szCs w:val="20"/>
              </w:rPr>
              <w:t>0.55 (0.02)</w:t>
            </w:r>
          </w:p>
        </w:tc>
      </w:tr>
      <w:tr w:rsidR="00B9311C" w14:paraId="1D2BA833" w14:textId="77777777">
        <w:tc>
          <w:tcPr>
            <w:tcW w:w="2820" w:type="dxa"/>
            <w:vAlign w:val="center"/>
          </w:tcPr>
          <w:p w14:paraId="41785856" w14:textId="77777777" w:rsidR="00B9311C" w:rsidRDefault="004D552A">
            <w:pPr>
              <w:spacing w:before="40" w:after="40" w:line="276" w:lineRule="auto"/>
              <w:rPr>
                <w:sz w:val="20"/>
                <w:szCs w:val="20"/>
              </w:rPr>
            </w:pPr>
            <w:proofErr w:type="spellStart"/>
            <w:r>
              <w:rPr>
                <w:sz w:val="20"/>
                <w:szCs w:val="20"/>
              </w:rPr>
              <w:t>Zeinoxanthin</w:t>
            </w:r>
            <w:proofErr w:type="spellEnd"/>
            <w:r>
              <w:rPr>
                <w:sz w:val="20"/>
                <w:szCs w:val="20"/>
              </w:rPr>
              <w:t>/lutein</w:t>
            </w:r>
          </w:p>
        </w:tc>
        <w:tc>
          <w:tcPr>
            <w:tcW w:w="1140" w:type="dxa"/>
            <w:vAlign w:val="center"/>
          </w:tcPr>
          <w:p w14:paraId="40E1C50B" w14:textId="77777777" w:rsidR="00B9311C" w:rsidRDefault="004D552A">
            <w:pPr>
              <w:spacing w:before="40" w:after="40" w:line="276" w:lineRule="auto"/>
              <w:jc w:val="center"/>
              <w:rPr>
                <w:sz w:val="20"/>
                <w:szCs w:val="20"/>
              </w:rPr>
            </w:pPr>
            <w:r>
              <w:rPr>
                <w:sz w:val="20"/>
                <w:szCs w:val="20"/>
              </w:rPr>
              <w:t>0.26 (0.03)</w:t>
            </w:r>
          </w:p>
        </w:tc>
        <w:tc>
          <w:tcPr>
            <w:tcW w:w="1305" w:type="dxa"/>
            <w:vAlign w:val="center"/>
          </w:tcPr>
          <w:p w14:paraId="3050FCC1" w14:textId="77777777" w:rsidR="00B9311C" w:rsidRDefault="004D552A">
            <w:pPr>
              <w:spacing w:before="40" w:after="40" w:line="276" w:lineRule="auto"/>
              <w:jc w:val="center"/>
              <w:rPr>
                <w:sz w:val="20"/>
                <w:szCs w:val="20"/>
              </w:rPr>
            </w:pPr>
            <w:r>
              <w:rPr>
                <w:sz w:val="20"/>
                <w:szCs w:val="20"/>
              </w:rPr>
              <w:t>0.25 (0.03)</w:t>
            </w:r>
          </w:p>
        </w:tc>
        <w:tc>
          <w:tcPr>
            <w:tcW w:w="1230" w:type="dxa"/>
            <w:vAlign w:val="center"/>
          </w:tcPr>
          <w:p w14:paraId="2DFD5613" w14:textId="77777777" w:rsidR="00B9311C" w:rsidRDefault="004D552A">
            <w:pPr>
              <w:spacing w:before="40" w:after="40" w:line="276" w:lineRule="auto"/>
              <w:jc w:val="center"/>
              <w:rPr>
                <w:sz w:val="20"/>
                <w:szCs w:val="20"/>
              </w:rPr>
            </w:pPr>
            <w:r>
              <w:rPr>
                <w:sz w:val="20"/>
                <w:szCs w:val="20"/>
              </w:rPr>
              <w:t>0.33 (0.03)</w:t>
            </w:r>
          </w:p>
        </w:tc>
        <w:tc>
          <w:tcPr>
            <w:tcW w:w="1335" w:type="dxa"/>
            <w:vAlign w:val="center"/>
          </w:tcPr>
          <w:p w14:paraId="6ADBE832" w14:textId="77777777" w:rsidR="00B9311C" w:rsidRDefault="004D552A">
            <w:pPr>
              <w:spacing w:before="40" w:after="40" w:line="276" w:lineRule="auto"/>
              <w:jc w:val="center"/>
              <w:rPr>
                <w:sz w:val="20"/>
                <w:szCs w:val="20"/>
              </w:rPr>
            </w:pPr>
            <w:r>
              <w:rPr>
                <w:sz w:val="20"/>
                <w:szCs w:val="20"/>
              </w:rPr>
              <w:t>0.27 (0.03)</w:t>
            </w:r>
          </w:p>
        </w:tc>
        <w:tc>
          <w:tcPr>
            <w:tcW w:w="1365" w:type="dxa"/>
            <w:vAlign w:val="center"/>
          </w:tcPr>
          <w:p w14:paraId="1167C971" w14:textId="77777777" w:rsidR="00B9311C" w:rsidRDefault="004D552A">
            <w:pPr>
              <w:spacing w:before="40" w:after="40" w:line="276" w:lineRule="auto"/>
              <w:jc w:val="center"/>
              <w:rPr>
                <w:sz w:val="20"/>
                <w:szCs w:val="20"/>
              </w:rPr>
            </w:pPr>
            <w:r>
              <w:rPr>
                <w:sz w:val="20"/>
                <w:szCs w:val="20"/>
              </w:rPr>
              <w:t>0.26 (0.03)</w:t>
            </w:r>
          </w:p>
        </w:tc>
        <w:tc>
          <w:tcPr>
            <w:tcW w:w="1455" w:type="dxa"/>
            <w:vAlign w:val="center"/>
          </w:tcPr>
          <w:p w14:paraId="55A7B084" w14:textId="77777777" w:rsidR="00B9311C" w:rsidRDefault="004D552A">
            <w:pPr>
              <w:spacing w:before="40" w:after="40" w:line="276" w:lineRule="auto"/>
              <w:jc w:val="center"/>
              <w:rPr>
                <w:sz w:val="20"/>
                <w:szCs w:val="20"/>
              </w:rPr>
            </w:pPr>
            <w:r>
              <w:rPr>
                <w:sz w:val="20"/>
                <w:szCs w:val="20"/>
              </w:rPr>
              <w:t>0.33 (0.03)</w:t>
            </w:r>
          </w:p>
        </w:tc>
      </w:tr>
      <w:tr w:rsidR="00B9311C" w14:paraId="4C754A37" w14:textId="77777777">
        <w:tc>
          <w:tcPr>
            <w:tcW w:w="2820" w:type="dxa"/>
            <w:vAlign w:val="center"/>
          </w:tcPr>
          <w:p w14:paraId="2EE063C0" w14:textId="77777777" w:rsidR="00B9311C" w:rsidRDefault="004D552A">
            <w:pPr>
              <w:spacing w:before="40" w:after="40" w:line="276" w:lineRule="auto"/>
              <w:rPr>
                <w:sz w:val="20"/>
                <w:szCs w:val="20"/>
              </w:rPr>
            </w:pPr>
            <w:r>
              <w:rPr>
                <w:sz w:val="20"/>
                <w:szCs w:val="20"/>
              </w:rPr>
              <w:t>β-/α-Xanthophylls</w:t>
            </w:r>
          </w:p>
        </w:tc>
        <w:tc>
          <w:tcPr>
            <w:tcW w:w="1140" w:type="dxa"/>
            <w:vAlign w:val="center"/>
          </w:tcPr>
          <w:p w14:paraId="715F9191" w14:textId="77777777" w:rsidR="00B9311C" w:rsidRDefault="004D552A">
            <w:pPr>
              <w:spacing w:before="40" w:after="40" w:line="276" w:lineRule="auto"/>
              <w:jc w:val="center"/>
              <w:rPr>
                <w:sz w:val="20"/>
                <w:szCs w:val="20"/>
              </w:rPr>
            </w:pPr>
            <w:r>
              <w:rPr>
                <w:sz w:val="20"/>
                <w:szCs w:val="20"/>
              </w:rPr>
              <w:t>0.57 (0.02)</w:t>
            </w:r>
          </w:p>
        </w:tc>
        <w:tc>
          <w:tcPr>
            <w:tcW w:w="1305" w:type="dxa"/>
            <w:vAlign w:val="center"/>
          </w:tcPr>
          <w:p w14:paraId="7A605930" w14:textId="77777777" w:rsidR="00B9311C" w:rsidRDefault="004D552A">
            <w:pPr>
              <w:spacing w:before="40" w:after="40" w:line="276" w:lineRule="auto"/>
              <w:jc w:val="center"/>
              <w:rPr>
                <w:sz w:val="20"/>
                <w:szCs w:val="20"/>
              </w:rPr>
            </w:pPr>
            <w:r>
              <w:rPr>
                <w:sz w:val="20"/>
                <w:szCs w:val="20"/>
              </w:rPr>
              <w:t>0.57 (0.02)</w:t>
            </w:r>
          </w:p>
        </w:tc>
        <w:tc>
          <w:tcPr>
            <w:tcW w:w="1230" w:type="dxa"/>
            <w:vAlign w:val="center"/>
          </w:tcPr>
          <w:p w14:paraId="5D4A8DD5" w14:textId="77777777" w:rsidR="00B9311C" w:rsidRDefault="004D552A">
            <w:pPr>
              <w:spacing w:before="40" w:after="40" w:line="276" w:lineRule="auto"/>
              <w:jc w:val="center"/>
              <w:rPr>
                <w:sz w:val="20"/>
                <w:szCs w:val="20"/>
              </w:rPr>
            </w:pPr>
            <w:r>
              <w:rPr>
                <w:sz w:val="20"/>
                <w:szCs w:val="20"/>
              </w:rPr>
              <w:t>0.62 (0.02)</w:t>
            </w:r>
          </w:p>
        </w:tc>
        <w:tc>
          <w:tcPr>
            <w:tcW w:w="1335" w:type="dxa"/>
            <w:vAlign w:val="center"/>
          </w:tcPr>
          <w:p w14:paraId="103006EA" w14:textId="77777777" w:rsidR="00B9311C" w:rsidRDefault="004D552A">
            <w:pPr>
              <w:spacing w:before="40" w:after="40" w:line="276" w:lineRule="auto"/>
              <w:jc w:val="center"/>
              <w:rPr>
                <w:sz w:val="20"/>
                <w:szCs w:val="20"/>
              </w:rPr>
            </w:pPr>
            <w:r>
              <w:rPr>
                <w:sz w:val="20"/>
                <w:szCs w:val="20"/>
              </w:rPr>
              <w:t>0.65 (0.01)</w:t>
            </w:r>
          </w:p>
        </w:tc>
        <w:tc>
          <w:tcPr>
            <w:tcW w:w="1365" w:type="dxa"/>
            <w:vAlign w:val="center"/>
          </w:tcPr>
          <w:p w14:paraId="1D85ED04" w14:textId="77777777" w:rsidR="00B9311C" w:rsidRDefault="004D552A">
            <w:pPr>
              <w:spacing w:before="40" w:after="40" w:line="276" w:lineRule="auto"/>
              <w:jc w:val="center"/>
              <w:rPr>
                <w:sz w:val="20"/>
                <w:szCs w:val="20"/>
              </w:rPr>
            </w:pPr>
            <w:r>
              <w:rPr>
                <w:sz w:val="20"/>
                <w:szCs w:val="20"/>
              </w:rPr>
              <w:t>0.63 (0.02)</w:t>
            </w:r>
          </w:p>
        </w:tc>
        <w:tc>
          <w:tcPr>
            <w:tcW w:w="1455" w:type="dxa"/>
            <w:vAlign w:val="center"/>
          </w:tcPr>
          <w:p w14:paraId="35E27A29" w14:textId="77777777" w:rsidR="00B9311C" w:rsidRDefault="004D552A">
            <w:pPr>
              <w:spacing w:before="40" w:after="40" w:line="276" w:lineRule="auto"/>
              <w:jc w:val="center"/>
              <w:rPr>
                <w:sz w:val="20"/>
                <w:szCs w:val="20"/>
              </w:rPr>
            </w:pPr>
            <w:r>
              <w:rPr>
                <w:sz w:val="20"/>
                <w:szCs w:val="20"/>
              </w:rPr>
              <w:t>0.64 (0.01)</w:t>
            </w:r>
          </w:p>
        </w:tc>
      </w:tr>
      <w:tr w:rsidR="00B9311C" w14:paraId="0DBB1240" w14:textId="77777777">
        <w:tc>
          <w:tcPr>
            <w:tcW w:w="2820" w:type="dxa"/>
            <w:tcBorders>
              <w:bottom w:val="single" w:sz="4" w:space="0" w:color="000000"/>
            </w:tcBorders>
            <w:vAlign w:val="center"/>
          </w:tcPr>
          <w:p w14:paraId="4AACF938" w14:textId="77777777" w:rsidR="00B9311C" w:rsidRDefault="004D552A">
            <w:pPr>
              <w:spacing w:before="40" w:after="40" w:line="276" w:lineRule="auto"/>
              <w:rPr>
                <w:sz w:val="20"/>
                <w:szCs w:val="20"/>
              </w:rPr>
            </w:pPr>
            <w:r>
              <w:rPr>
                <w:sz w:val="20"/>
                <w:szCs w:val="20"/>
              </w:rPr>
              <w:t>Total carotenes/</w:t>
            </w:r>
            <w:r>
              <w:rPr>
                <w:sz w:val="20"/>
                <w:szCs w:val="20"/>
              </w:rPr>
              <w:br/>
              <w:t>total xanthophylls</w:t>
            </w:r>
          </w:p>
        </w:tc>
        <w:tc>
          <w:tcPr>
            <w:tcW w:w="1140" w:type="dxa"/>
            <w:tcBorders>
              <w:bottom w:val="single" w:sz="4" w:space="0" w:color="000000"/>
            </w:tcBorders>
            <w:vAlign w:val="center"/>
          </w:tcPr>
          <w:p w14:paraId="68E1BFFE" w14:textId="77777777" w:rsidR="00B9311C" w:rsidRDefault="004D552A">
            <w:pPr>
              <w:spacing w:before="40" w:after="40" w:line="276" w:lineRule="auto"/>
              <w:jc w:val="center"/>
              <w:rPr>
                <w:sz w:val="20"/>
                <w:szCs w:val="20"/>
              </w:rPr>
            </w:pPr>
            <w:r>
              <w:rPr>
                <w:sz w:val="20"/>
                <w:szCs w:val="20"/>
              </w:rPr>
              <w:t>0.30 (0.03)</w:t>
            </w:r>
          </w:p>
        </w:tc>
        <w:tc>
          <w:tcPr>
            <w:tcW w:w="1305" w:type="dxa"/>
            <w:tcBorders>
              <w:bottom w:val="single" w:sz="4" w:space="0" w:color="000000"/>
            </w:tcBorders>
            <w:vAlign w:val="center"/>
          </w:tcPr>
          <w:p w14:paraId="378F6DA2" w14:textId="77777777" w:rsidR="00B9311C" w:rsidRDefault="004D552A">
            <w:pPr>
              <w:spacing w:before="40" w:after="40" w:line="276" w:lineRule="auto"/>
              <w:jc w:val="center"/>
              <w:rPr>
                <w:sz w:val="20"/>
                <w:szCs w:val="20"/>
              </w:rPr>
            </w:pPr>
            <w:r>
              <w:rPr>
                <w:sz w:val="20"/>
                <w:szCs w:val="20"/>
              </w:rPr>
              <w:t>0.32 (0.03)</w:t>
            </w:r>
          </w:p>
        </w:tc>
        <w:tc>
          <w:tcPr>
            <w:tcW w:w="1230" w:type="dxa"/>
            <w:tcBorders>
              <w:bottom w:val="single" w:sz="4" w:space="0" w:color="000000"/>
            </w:tcBorders>
            <w:vAlign w:val="center"/>
          </w:tcPr>
          <w:p w14:paraId="146DAB15" w14:textId="77777777" w:rsidR="00B9311C" w:rsidRDefault="004D552A">
            <w:pPr>
              <w:spacing w:before="40" w:after="40" w:line="276" w:lineRule="auto"/>
              <w:jc w:val="center"/>
              <w:rPr>
                <w:sz w:val="20"/>
                <w:szCs w:val="20"/>
              </w:rPr>
            </w:pPr>
            <w:r>
              <w:rPr>
                <w:sz w:val="20"/>
                <w:szCs w:val="20"/>
              </w:rPr>
              <w:t>0.39 (0.04)</w:t>
            </w:r>
          </w:p>
        </w:tc>
        <w:tc>
          <w:tcPr>
            <w:tcW w:w="1335" w:type="dxa"/>
            <w:tcBorders>
              <w:bottom w:val="single" w:sz="4" w:space="0" w:color="000000"/>
            </w:tcBorders>
            <w:vAlign w:val="center"/>
          </w:tcPr>
          <w:p w14:paraId="4E490631" w14:textId="77777777" w:rsidR="00B9311C" w:rsidRDefault="004D552A">
            <w:pPr>
              <w:spacing w:before="40" w:after="40" w:line="276" w:lineRule="auto"/>
              <w:jc w:val="center"/>
              <w:rPr>
                <w:sz w:val="20"/>
                <w:szCs w:val="20"/>
              </w:rPr>
            </w:pPr>
            <w:r>
              <w:rPr>
                <w:sz w:val="20"/>
                <w:szCs w:val="20"/>
              </w:rPr>
              <w:t>0.29 (0.04)</w:t>
            </w:r>
          </w:p>
        </w:tc>
        <w:tc>
          <w:tcPr>
            <w:tcW w:w="1365" w:type="dxa"/>
            <w:tcBorders>
              <w:bottom w:val="single" w:sz="4" w:space="0" w:color="000000"/>
            </w:tcBorders>
            <w:vAlign w:val="center"/>
          </w:tcPr>
          <w:p w14:paraId="627F5D2A" w14:textId="77777777" w:rsidR="00B9311C" w:rsidRDefault="004D552A">
            <w:pPr>
              <w:spacing w:before="40" w:after="40" w:line="276" w:lineRule="auto"/>
              <w:jc w:val="center"/>
              <w:rPr>
                <w:sz w:val="20"/>
                <w:szCs w:val="20"/>
              </w:rPr>
            </w:pPr>
            <w:r>
              <w:rPr>
                <w:sz w:val="20"/>
                <w:szCs w:val="20"/>
              </w:rPr>
              <w:t>0.31 (0.03)</w:t>
            </w:r>
          </w:p>
        </w:tc>
        <w:tc>
          <w:tcPr>
            <w:tcW w:w="1455" w:type="dxa"/>
            <w:tcBorders>
              <w:bottom w:val="single" w:sz="4" w:space="0" w:color="000000"/>
            </w:tcBorders>
            <w:vAlign w:val="center"/>
          </w:tcPr>
          <w:p w14:paraId="4B260C84" w14:textId="77777777" w:rsidR="00B9311C" w:rsidRDefault="004D552A">
            <w:pPr>
              <w:spacing w:before="40" w:after="40" w:line="276" w:lineRule="auto"/>
              <w:jc w:val="center"/>
              <w:rPr>
                <w:sz w:val="20"/>
                <w:szCs w:val="20"/>
              </w:rPr>
            </w:pPr>
            <w:r>
              <w:rPr>
                <w:sz w:val="20"/>
                <w:szCs w:val="20"/>
              </w:rPr>
              <w:t>0.38 (0.04)</w:t>
            </w:r>
          </w:p>
        </w:tc>
      </w:tr>
      <w:tr w:rsidR="00B9311C" w14:paraId="226BB7E7" w14:textId="77777777">
        <w:tc>
          <w:tcPr>
            <w:tcW w:w="2820" w:type="dxa"/>
            <w:tcBorders>
              <w:top w:val="single" w:sz="4" w:space="0" w:color="000000"/>
              <w:bottom w:val="single" w:sz="4" w:space="0" w:color="000000"/>
            </w:tcBorders>
            <w:vAlign w:val="center"/>
          </w:tcPr>
          <w:p w14:paraId="5CB7E31C" w14:textId="77777777" w:rsidR="00B9311C" w:rsidRDefault="004D552A">
            <w:pPr>
              <w:spacing w:before="40" w:after="40" w:line="276" w:lineRule="auto"/>
              <w:rPr>
                <w:sz w:val="20"/>
                <w:szCs w:val="20"/>
              </w:rPr>
            </w:pPr>
            <w:r>
              <w:rPr>
                <w:sz w:val="20"/>
                <w:szCs w:val="20"/>
              </w:rPr>
              <w:t>Average</w:t>
            </w:r>
          </w:p>
        </w:tc>
        <w:tc>
          <w:tcPr>
            <w:tcW w:w="1140" w:type="dxa"/>
            <w:tcBorders>
              <w:top w:val="single" w:sz="4" w:space="0" w:color="000000"/>
              <w:bottom w:val="single" w:sz="4" w:space="0" w:color="000000"/>
            </w:tcBorders>
            <w:vAlign w:val="bottom"/>
          </w:tcPr>
          <w:p w14:paraId="15909C6A" w14:textId="77777777" w:rsidR="00B9311C" w:rsidRDefault="004D552A">
            <w:pPr>
              <w:spacing w:before="40" w:after="40" w:line="276" w:lineRule="auto"/>
              <w:jc w:val="center"/>
              <w:rPr>
                <w:sz w:val="20"/>
                <w:szCs w:val="20"/>
              </w:rPr>
            </w:pPr>
            <w:r>
              <w:rPr>
                <w:sz w:val="20"/>
                <w:szCs w:val="20"/>
              </w:rPr>
              <w:t>0.37</w:t>
            </w:r>
          </w:p>
        </w:tc>
        <w:tc>
          <w:tcPr>
            <w:tcW w:w="1305" w:type="dxa"/>
            <w:tcBorders>
              <w:top w:val="single" w:sz="4" w:space="0" w:color="000000"/>
              <w:bottom w:val="single" w:sz="4" w:space="0" w:color="000000"/>
            </w:tcBorders>
            <w:vAlign w:val="bottom"/>
          </w:tcPr>
          <w:p w14:paraId="67CD4FEB" w14:textId="77777777" w:rsidR="00B9311C" w:rsidRDefault="004D552A">
            <w:pPr>
              <w:spacing w:before="40" w:after="40" w:line="276" w:lineRule="auto"/>
              <w:jc w:val="center"/>
              <w:rPr>
                <w:sz w:val="20"/>
                <w:szCs w:val="20"/>
              </w:rPr>
            </w:pPr>
            <w:r>
              <w:rPr>
                <w:sz w:val="20"/>
                <w:szCs w:val="20"/>
              </w:rPr>
              <w:t>0.44</w:t>
            </w:r>
          </w:p>
        </w:tc>
        <w:tc>
          <w:tcPr>
            <w:tcW w:w="1230" w:type="dxa"/>
            <w:tcBorders>
              <w:top w:val="single" w:sz="4" w:space="0" w:color="000000"/>
              <w:bottom w:val="single" w:sz="4" w:space="0" w:color="000000"/>
            </w:tcBorders>
            <w:vAlign w:val="bottom"/>
          </w:tcPr>
          <w:p w14:paraId="4A7FDA2A" w14:textId="77777777" w:rsidR="00B9311C" w:rsidRDefault="004D552A">
            <w:pPr>
              <w:spacing w:before="40" w:after="40" w:line="276" w:lineRule="auto"/>
              <w:jc w:val="center"/>
              <w:rPr>
                <w:sz w:val="20"/>
                <w:szCs w:val="20"/>
              </w:rPr>
            </w:pPr>
            <w:r>
              <w:rPr>
                <w:sz w:val="20"/>
                <w:szCs w:val="20"/>
              </w:rPr>
              <w:t>0.52</w:t>
            </w:r>
          </w:p>
        </w:tc>
        <w:tc>
          <w:tcPr>
            <w:tcW w:w="1335" w:type="dxa"/>
            <w:tcBorders>
              <w:top w:val="single" w:sz="4" w:space="0" w:color="000000"/>
              <w:bottom w:val="single" w:sz="4" w:space="0" w:color="000000"/>
            </w:tcBorders>
            <w:vAlign w:val="bottom"/>
          </w:tcPr>
          <w:p w14:paraId="25E15766" w14:textId="77777777" w:rsidR="00B9311C" w:rsidRDefault="004D552A">
            <w:pPr>
              <w:spacing w:before="40" w:after="40" w:line="276" w:lineRule="auto"/>
              <w:jc w:val="center"/>
              <w:rPr>
                <w:sz w:val="20"/>
                <w:szCs w:val="20"/>
              </w:rPr>
            </w:pPr>
            <w:r>
              <w:rPr>
                <w:sz w:val="20"/>
                <w:szCs w:val="20"/>
              </w:rPr>
              <w:t>0.42</w:t>
            </w:r>
          </w:p>
        </w:tc>
        <w:tc>
          <w:tcPr>
            <w:tcW w:w="1365" w:type="dxa"/>
            <w:tcBorders>
              <w:top w:val="single" w:sz="4" w:space="0" w:color="000000"/>
              <w:bottom w:val="single" w:sz="4" w:space="0" w:color="000000"/>
            </w:tcBorders>
            <w:vAlign w:val="bottom"/>
          </w:tcPr>
          <w:p w14:paraId="50E2AB3C" w14:textId="77777777" w:rsidR="00B9311C" w:rsidRDefault="004D552A">
            <w:pPr>
              <w:spacing w:before="40" w:after="40" w:line="276" w:lineRule="auto"/>
              <w:jc w:val="center"/>
              <w:rPr>
                <w:sz w:val="20"/>
                <w:szCs w:val="20"/>
              </w:rPr>
            </w:pPr>
            <w:r>
              <w:rPr>
                <w:sz w:val="20"/>
                <w:szCs w:val="20"/>
              </w:rPr>
              <w:t>0.49</w:t>
            </w:r>
          </w:p>
        </w:tc>
        <w:tc>
          <w:tcPr>
            <w:tcW w:w="1455" w:type="dxa"/>
            <w:tcBorders>
              <w:top w:val="single" w:sz="4" w:space="0" w:color="000000"/>
              <w:bottom w:val="single" w:sz="4" w:space="0" w:color="000000"/>
            </w:tcBorders>
            <w:vAlign w:val="bottom"/>
          </w:tcPr>
          <w:p w14:paraId="22D00C11" w14:textId="77777777" w:rsidR="00B9311C" w:rsidRDefault="004D552A">
            <w:pPr>
              <w:spacing w:before="40" w:after="40" w:line="276" w:lineRule="auto"/>
              <w:jc w:val="center"/>
              <w:rPr>
                <w:sz w:val="20"/>
                <w:szCs w:val="20"/>
              </w:rPr>
            </w:pPr>
            <w:r>
              <w:rPr>
                <w:sz w:val="20"/>
                <w:szCs w:val="20"/>
              </w:rPr>
              <w:t>0.53</w:t>
            </w:r>
          </w:p>
        </w:tc>
      </w:tr>
    </w:tbl>
    <w:p w14:paraId="197AD696" w14:textId="77777777" w:rsidR="00B9311C" w:rsidRDefault="004D552A">
      <w:pPr>
        <w:ind w:right="-340"/>
        <w:rPr>
          <w:rFonts w:ascii="-webkit-standard" w:eastAsia="-webkit-standard" w:hAnsi="-webkit-standard" w:cs="-webkit-standard"/>
          <w:sz w:val="18"/>
          <w:szCs w:val="18"/>
        </w:rPr>
      </w:pPr>
      <w:r>
        <w:rPr>
          <w:sz w:val="18"/>
          <w:szCs w:val="18"/>
        </w:rPr>
        <w:t>† Genomic best linear unbiased prediction.</w:t>
      </w:r>
    </w:p>
    <w:p w14:paraId="1886FEC7" w14:textId="77777777" w:rsidR="00B9311C" w:rsidRDefault="004D552A">
      <w:pPr>
        <w:ind w:right="-340"/>
        <w:rPr>
          <w:rFonts w:ascii="-webkit-standard" w:eastAsia="-webkit-standard" w:hAnsi="-webkit-standard" w:cs="-webkit-standard"/>
          <w:sz w:val="18"/>
          <w:szCs w:val="18"/>
        </w:rPr>
      </w:pPr>
      <w:r>
        <w:rPr>
          <w:sz w:val="18"/>
          <w:szCs w:val="18"/>
        </w:rPr>
        <w:t xml:space="preserve">‡ 628 markers within ± 250 kb of eight </w:t>
      </w:r>
      <w:r>
        <w:rPr>
          <w:i/>
          <w:sz w:val="18"/>
          <w:szCs w:val="18"/>
        </w:rPr>
        <w:t>a priori</w:t>
      </w:r>
      <w:r>
        <w:rPr>
          <w:sz w:val="18"/>
          <w:szCs w:val="18"/>
        </w:rPr>
        <w:t xml:space="preserve"> genes underlying quantitative trait loci associated with grain carotenoid biosynthesis and retention. </w:t>
      </w:r>
    </w:p>
    <w:p w14:paraId="0DE8DA4F" w14:textId="77777777" w:rsidR="00B9311C" w:rsidRDefault="004D552A">
      <w:pPr>
        <w:ind w:right="-340"/>
        <w:rPr>
          <w:rFonts w:ascii="-webkit-standard" w:eastAsia="-webkit-standard" w:hAnsi="-webkit-standard" w:cs="-webkit-standard"/>
          <w:sz w:val="18"/>
          <w:szCs w:val="18"/>
        </w:rPr>
      </w:pPr>
      <w:r>
        <w:rPr>
          <w:sz w:val="18"/>
          <w:szCs w:val="18"/>
        </w:rPr>
        <w:t xml:space="preserve">§ 4,689 markers within ± 250 kb of 60 </w:t>
      </w:r>
      <w:r>
        <w:rPr>
          <w:i/>
          <w:sz w:val="18"/>
          <w:szCs w:val="18"/>
        </w:rPr>
        <w:t>a priori</w:t>
      </w:r>
      <w:r>
        <w:rPr>
          <w:sz w:val="18"/>
          <w:szCs w:val="18"/>
        </w:rPr>
        <w:t xml:space="preserve"> candidate genes.</w:t>
      </w:r>
    </w:p>
    <w:p w14:paraId="390BBD26" w14:textId="77777777" w:rsidR="00B9311C" w:rsidRDefault="004D552A">
      <w:pPr>
        <w:ind w:right="-340"/>
        <w:rPr>
          <w:rFonts w:ascii="-webkit-standard" w:eastAsia="-webkit-standard" w:hAnsi="-webkit-standard" w:cs="-webkit-standard"/>
          <w:sz w:val="18"/>
          <w:szCs w:val="18"/>
        </w:rPr>
      </w:pPr>
      <w:r>
        <w:rPr>
          <w:sz w:val="18"/>
          <w:szCs w:val="18"/>
        </w:rPr>
        <w:t>¶ 172,486 genome-wide markers.</w:t>
      </w:r>
    </w:p>
    <w:p w14:paraId="12643A57" w14:textId="77777777" w:rsidR="00B9311C" w:rsidRDefault="00B9311C">
      <w:pPr>
        <w:pBdr>
          <w:top w:val="nil"/>
          <w:left w:val="nil"/>
          <w:bottom w:val="nil"/>
          <w:right w:val="nil"/>
          <w:between w:val="nil"/>
        </w:pBdr>
        <w:spacing w:line="480" w:lineRule="auto"/>
        <w:ind w:firstLine="720"/>
        <w:rPr>
          <w:color w:val="000000"/>
        </w:rPr>
      </w:pPr>
    </w:p>
    <w:p w14:paraId="2A1EE5C9" w14:textId="77777777" w:rsidR="00B9311C" w:rsidRDefault="004D552A">
      <w:pPr>
        <w:widowControl w:val="0"/>
        <w:pBdr>
          <w:top w:val="nil"/>
          <w:left w:val="nil"/>
          <w:bottom w:val="nil"/>
          <w:right w:val="nil"/>
          <w:between w:val="nil"/>
        </w:pBdr>
        <w:spacing w:line="276" w:lineRule="auto"/>
        <w:rPr>
          <w:color w:val="000000"/>
        </w:rPr>
        <w:sectPr w:rsidR="00B9311C">
          <w:type w:val="continuous"/>
          <w:pgSz w:w="12240" w:h="15840"/>
          <w:pgMar w:top="1440" w:right="1440" w:bottom="1440" w:left="1440" w:header="720" w:footer="720" w:gutter="0"/>
          <w:cols w:space="720"/>
        </w:sectPr>
      </w:pPr>
      <w:r>
        <w:br w:type="page"/>
      </w:r>
    </w:p>
    <w:p w14:paraId="7E62231D" w14:textId="4A20D20C" w:rsidR="00B9311C" w:rsidRDefault="004D552A">
      <w:pPr>
        <w:pBdr>
          <w:top w:val="nil"/>
          <w:left w:val="nil"/>
          <w:bottom w:val="nil"/>
          <w:right w:val="nil"/>
          <w:between w:val="nil"/>
        </w:pBdr>
        <w:spacing w:line="480" w:lineRule="auto"/>
        <w:ind w:firstLine="720"/>
        <w:rPr>
          <w:color w:val="000000"/>
        </w:rPr>
      </w:pPr>
      <w:r>
        <w:rPr>
          <w:color w:val="000000"/>
        </w:rPr>
        <w:lastRenderedPageBreak/>
        <w:t xml:space="preserve">Carotenoid grain traits in maize show patterns of oligogenic inheritance (Wong et al., 2004; </w:t>
      </w:r>
      <w:proofErr w:type="spellStart"/>
      <w:r>
        <w:rPr>
          <w:color w:val="000000"/>
        </w:rPr>
        <w:t>Chander</w:t>
      </w:r>
      <w:proofErr w:type="spellEnd"/>
      <w:r>
        <w:rPr>
          <w:color w:val="000000"/>
        </w:rPr>
        <w:t xml:space="preserve"> et al., 2008; </w:t>
      </w:r>
      <w:proofErr w:type="spellStart"/>
      <w:r>
        <w:rPr>
          <w:color w:val="000000"/>
        </w:rPr>
        <w:t>Kandianis</w:t>
      </w:r>
      <w:proofErr w:type="spellEnd"/>
      <w:r>
        <w:rPr>
          <w:color w:val="000000"/>
        </w:rPr>
        <w:t xml:space="preserve"> et al., 2013), with variability for content and composition mostly under the genetic control of several moderate- to large-effect loci involved in the synthesis or cleavage of carotenoids (Owens et al., 2014). </w:t>
      </w:r>
      <w:commentRangeStart w:id="95"/>
      <w:r>
        <w:rPr>
          <w:color w:val="000000"/>
        </w:rPr>
        <w:t>In that light,</w:t>
      </w:r>
      <w:commentRangeEnd w:id="95"/>
      <w:r w:rsidR="00D24C9E">
        <w:rPr>
          <w:rStyle w:val="CommentReference"/>
        </w:rPr>
        <w:commentReference w:id="95"/>
      </w:r>
      <w:r>
        <w:rPr>
          <w:color w:val="000000"/>
        </w:rPr>
        <w:t xml:space="preserve"> we evaluated the predictive ability of two marker data sets that included SNPs within ± 250 kb of eight candidate genes underpinning QTL associated with variation for carotenoid levels in maize grain (carotenoid QTL-targeted) or 60 candidate genes involved in carotenoid biosynthesis and retention in maize (pathway-level) (Supplemental Table S4). When compared to the genome-wide marker data set, on average, the predicti</w:t>
      </w:r>
      <w:r>
        <w:t>ve</w:t>
      </w:r>
      <w:r>
        <w:rPr>
          <w:color w:val="000000"/>
        </w:rPr>
        <w:t xml:space="preserve"> abilities of the 19 phenotypes were 15 and 8 percentage points lower for the carotenoid QTL-targeted and pathway-level marker sets, respectively (Table 3). The predicti</w:t>
      </w:r>
      <w:r>
        <w:t>ve</w:t>
      </w:r>
      <w:r>
        <w:rPr>
          <w:color w:val="000000"/>
        </w:rPr>
        <w:t xml:space="preserve"> ability </w:t>
      </w:r>
      <w:commentRangeStart w:id="96"/>
      <w:r>
        <w:rPr>
          <w:color w:val="000000"/>
        </w:rPr>
        <w:t>of</w:t>
      </w:r>
      <w:commentRangeEnd w:id="96"/>
      <w:r w:rsidR="00D24C9E">
        <w:rPr>
          <w:rStyle w:val="CommentReference"/>
        </w:rPr>
        <w:commentReference w:id="96"/>
      </w:r>
      <w:r>
        <w:rPr>
          <w:color w:val="000000"/>
        </w:rPr>
        <w:t xml:space="preserve"> β-carotene with the pathway-level set was 7 percentage points higher than that of the QTL-targeted set</w:t>
      </w:r>
      <w:commentRangeStart w:id="97"/>
      <w:r>
        <w:rPr>
          <w:color w:val="000000"/>
        </w:rPr>
        <w:t xml:space="preserve">, </w:t>
      </w:r>
      <w:commentRangeEnd w:id="97"/>
      <w:r w:rsidR="00D24C9E">
        <w:rPr>
          <w:rStyle w:val="CommentReference"/>
        </w:rPr>
        <w:commentReference w:id="97"/>
      </w:r>
      <w:r>
        <w:rPr>
          <w:color w:val="000000"/>
        </w:rPr>
        <w:t xml:space="preserve">but </w:t>
      </w:r>
      <w:ins w:id="98" w:author="Jenna Hershberger" w:date="2019-09-17T14:22:00Z">
        <w:r w:rsidR="00D24C9E">
          <w:rPr>
            <w:color w:val="000000"/>
          </w:rPr>
          <w:t xml:space="preserve">it </w:t>
        </w:r>
      </w:ins>
      <w:r>
        <w:rPr>
          <w:color w:val="000000"/>
        </w:rPr>
        <w:t>was essentially equivalent to the predictive ability of the genome-wide marker set (0.49). In contrast, the decrease in predicti</w:t>
      </w:r>
      <w:r>
        <w:t>ve</w:t>
      </w:r>
      <w:r>
        <w:rPr>
          <w:color w:val="000000"/>
        </w:rPr>
        <w:t xml:space="preserve"> abilities for β-cryptoxanthin, lutein, zeaxanthin, and total carotenoids with the carotenoid QTL-targeted dataset ranged from 10-28 percentage points compared to abilities obtained with the pathway-level and genome-wide marker sets.</w:t>
      </w:r>
    </w:p>
    <w:p w14:paraId="15E9FA3C" w14:textId="42755109" w:rsidR="00B9311C" w:rsidRDefault="004D552A">
      <w:pPr>
        <w:pBdr>
          <w:top w:val="nil"/>
          <w:left w:val="nil"/>
          <w:bottom w:val="nil"/>
          <w:right w:val="nil"/>
          <w:between w:val="nil"/>
        </w:pBdr>
        <w:spacing w:line="480" w:lineRule="auto"/>
        <w:ind w:firstLine="720"/>
        <w:rPr>
          <w:color w:val="000000"/>
        </w:rPr>
      </w:pPr>
      <w:r>
        <w:rPr>
          <w:color w:val="000000"/>
        </w:rPr>
        <w:t>Given that there were significant differences in variation among endosperm mutation type groups for more than half of the carotenoid phenotypes (Table 2), we evaluated the extent to which predicti</w:t>
      </w:r>
      <w:r>
        <w:t>ve</w:t>
      </w:r>
      <w:r>
        <w:rPr>
          <w:color w:val="000000"/>
        </w:rPr>
        <w:t xml:space="preserve"> abilities would improve from the inclusion of a covariate for the type of endosperm mutation in prediction models that varied for marker coverage of the genome. On average, predicti</w:t>
      </w:r>
      <w:r>
        <w:t>ve</w:t>
      </w:r>
      <w:r>
        <w:rPr>
          <w:color w:val="000000"/>
        </w:rPr>
        <w:t xml:space="preserve"> ability across the 19 phenotypes only increased by a single percentage point when including the endosperm mutation type covariate (Table 3) in the WGP model. Illustrative of the impact of including this covariate for both less dense marker data sets, the improvement in </w:t>
      </w:r>
      <w:r>
        <w:rPr>
          <w:color w:val="000000"/>
        </w:rPr>
        <w:lastRenderedPageBreak/>
        <w:t>predictive abilities ranged from 5 to 21 percentage points for the eight phenotypes with a highly significant endosperm mutation type effect (</w:t>
      </w:r>
      <w:r>
        <w:rPr>
          <w:i/>
          <w:color w:val="000000"/>
        </w:rPr>
        <w:t>P</w:t>
      </w:r>
      <w:r>
        <w:rPr>
          <w:color w:val="000000"/>
        </w:rPr>
        <w:t xml:space="preserve"> &lt;0.0001; Table 2) when using the carotenoid QTL-targeted marker data set, whereas the improvement for the same phenotypes was a slightly narrower range of 6 to 17 percentage points with the pathway-level marker set. The improvement </w:t>
      </w:r>
      <w:commentRangeStart w:id="99"/>
      <w:r>
        <w:rPr>
          <w:color w:val="000000"/>
        </w:rPr>
        <w:t>to</w:t>
      </w:r>
      <w:commentRangeEnd w:id="99"/>
      <w:r w:rsidR="00D24C9E">
        <w:rPr>
          <w:rStyle w:val="CommentReference"/>
        </w:rPr>
        <w:commentReference w:id="99"/>
      </w:r>
      <w:r>
        <w:rPr>
          <w:color w:val="000000"/>
        </w:rPr>
        <w:t xml:space="preserve"> predicti</w:t>
      </w:r>
      <w:r>
        <w:t>ve</w:t>
      </w:r>
      <w:r>
        <w:rPr>
          <w:color w:val="000000"/>
        </w:rPr>
        <w:t xml:space="preserve"> abilities across both reduced marker data sets </w:t>
      </w:r>
      <w:commentRangeStart w:id="100"/>
      <w:r>
        <w:rPr>
          <w:color w:val="000000"/>
        </w:rPr>
        <w:t xml:space="preserve">were </w:t>
      </w:r>
      <w:commentRangeEnd w:id="100"/>
      <w:r w:rsidR="00D24C9E">
        <w:rPr>
          <w:rStyle w:val="CommentReference"/>
        </w:rPr>
        <w:commentReference w:id="100"/>
      </w:r>
      <w:r>
        <w:rPr>
          <w:color w:val="000000"/>
        </w:rPr>
        <w:t xml:space="preserve">far more modest or negligible for the phenotypes with a weaker significant (0.0001 &lt; </w:t>
      </w:r>
      <w:r>
        <w:rPr>
          <w:i/>
          <w:color w:val="000000"/>
        </w:rPr>
        <w:t xml:space="preserve">P </w:t>
      </w:r>
      <w:r>
        <w:rPr>
          <w:color w:val="000000"/>
        </w:rPr>
        <w:t>&lt; 0.05; range: 0 to 6 percentage points) or non-significant (</w:t>
      </w:r>
      <w:r>
        <w:rPr>
          <w:i/>
          <w:color w:val="000000"/>
        </w:rPr>
        <w:t xml:space="preserve">P </w:t>
      </w:r>
      <w:r>
        <w:rPr>
          <w:color w:val="000000"/>
        </w:rPr>
        <w:t>&gt; 0.05; range: -1 to 2 percentage points) endosperm mutation type effect.</w:t>
      </w:r>
    </w:p>
    <w:p w14:paraId="4C319C73" w14:textId="77777777" w:rsidR="00B9311C" w:rsidRDefault="004D552A">
      <w:pPr>
        <w:keepNext/>
        <w:pBdr>
          <w:top w:val="nil"/>
          <w:left w:val="nil"/>
          <w:bottom w:val="nil"/>
          <w:right w:val="nil"/>
          <w:between w:val="nil"/>
        </w:pBdr>
        <w:spacing w:line="480" w:lineRule="auto"/>
        <w:jc w:val="center"/>
        <w:rPr>
          <w:b/>
          <w:smallCaps/>
          <w:color w:val="000000"/>
        </w:rPr>
      </w:pPr>
      <w:bookmarkStart w:id="101" w:name="_17dp8vu" w:colFirst="0" w:colLast="0"/>
      <w:bookmarkEnd w:id="101"/>
      <w:r>
        <w:rPr>
          <w:b/>
          <w:smallCaps/>
          <w:color w:val="000000"/>
        </w:rPr>
        <w:t>DISCUSSION</w:t>
      </w:r>
    </w:p>
    <w:p w14:paraId="264BBAA6" w14:textId="77777777" w:rsidR="00B9311C" w:rsidRDefault="004D552A">
      <w:pPr>
        <w:pBdr>
          <w:top w:val="nil"/>
          <w:left w:val="nil"/>
          <w:bottom w:val="nil"/>
          <w:right w:val="nil"/>
          <w:between w:val="nil"/>
        </w:pBdr>
        <w:spacing w:line="480" w:lineRule="auto"/>
        <w:ind w:firstLine="720"/>
        <w:rPr>
          <w:color w:val="000000"/>
        </w:rPr>
      </w:pPr>
      <w:r>
        <w:rPr>
          <w:color w:val="000000"/>
        </w:rPr>
        <w:t xml:space="preserve">The consumption of sweet corn enhanced for carotenoids, especially lutein and zeaxanthin, has the potential to help reduce the risk of AMD that is prevalent among the elderly of </w:t>
      </w:r>
      <w:commentRangeStart w:id="102"/>
      <w:r>
        <w:rPr>
          <w:color w:val="000000"/>
        </w:rPr>
        <w:t xml:space="preserve">Western societies </w:t>
      </w:r>
      <w:commentRangeEnd w:id="102"/>
      <w:r w:rsidR="00775D26">
        <w:rPr>
          <w:rStyle w:val="CommentReference"/>
        </w:rPr>
        <w:commentReference w:id="102"/>
      </w:r>
      <w:r>
        <w:rPr>
          <w:color w:val="000000"/>
        </w:rPr>
        <w:t xml:space="preserve">(Congdon et al., 2004; Friedman et al., 2004). </w:t>
      </w:r>
      <w:commentRangeStart w:id="103"/>
      <w:r>
        <w:rPr>
          <w:color w:val="000000"/>
        </w:rPr>
        <w:t xml:space="preserve">Identified loci </w:t>
      </w:r>
      <w:commentRangeEnd w:id="103"/>
      <w:r w:rsidR="00775D26">
        <w:rPr>
          <w:rStyle w:val="CommentReference"/>
        </w:rPr>
        <w:commentReference w:id="103"/>
      </w:r>
      <w:r>
        <w:rPr>
          <w:color w:val="000000"/>
        </w:rPr>
        <w:t>associated with the genetic control of carotenoid levels and genomic selection models optimized for predictive abilities could be used together to accelerate progress in breeding for higher levels of carotenoids in sweet corn at the fresh-eating stage. To establish a key step for biofortification efforts in sweet corn, we conducted a GWAS to elucidate the genetic basis of natural variation for 19 carotenoid phenotypes in fresh kernels with a range of light to dark yellow endosperm color from a panel of 308 inbred lines. Additionally, the predicti</w:t>
      </w:r>
      <w:r>
        <w:t>ve</w:t>
      </w:r>
      <w:r>
        <w:rPr>
          <w:color w:val="000000"/>
        </w:rPr>
        <w:t xml:space="preserve"> ability of genomic prediction models varying in marker densities and the genes they target were tested on the same set of carotenoid phenotypes to provide insights into the potential effectiveness of genomic selection. To our knowledge, this work is the most comprehensive quantitative genetic analysis of carotenoid variation in fresh sweet corn kernels.</w:t>
      </w:r>
    </w:p>
    <w:p w14:paraId="42444819" w14:textId="7EDAB196" w:rsidR="00B9311C" w:rsidRDefault="004D552A">
      <w:pPr>
        <w:pBdr>
          <w:top w:val="nil"/>
          <w:left w:val="nil"/>
          <w:bottom w:val="nil"/>
          <w:right w:val="nil"/>
          <w:between w:val="nil"/>
        </w:pBdr>
        <w:spacing w:line="480" w:lineRule="auto"/>
        <w:ind w:firstLine="720"/>
      </w:pPr>
      <w:r>
        <w:rPr>
          <w:color w:val="000000"/>
        </w:rPr>
        <w:t xml:space="preserve">The two most abundant carotenoids found in fresh kernels were lutein and zeaxanthin, which is consistent with the previously studied carotenoid profiles of yellow kernels from maize </w:t>
      </w:r>
      <w:r>
        <w:rPr>
          <w:color w:val="000000"/>
        </w:rPr>
        <w:lastRenderedPageBreak/>
        <w:t>(dent/flint/sweet corn) inbred lines (</w:t>
      </w:r>
      <w:proofErr w:type="spellStart"/>
      <w:r>
        <w:rPr>
          <w:color w:val="000000"/>
        </w:rPr>
        <w:t>Kurilich</w:t>
      </w:r>
      <w:proofErr w:type="spellEnd"/>
      <w:r>
        <w:rPr>
          <w:color w:val="000000"/>
        </w:rPr>
        <w:t xml:space="preserve"> and </w:t>
      </w:r>
      <w:proofErr w:type="spellStart"/>
      <w:r>
        <w:rPr>
          <w:color w:val="000000"/>
        </w:rPr>
        <w:t>Juvik</w:t>
      </w:r>
      <w:proofErr w:type="spellEnd"/>
      <w:r>
        <w:rPr>
          <w:color w:val="000000"/>
        </w:rPr>
        <w:t>, 1999; Owens et al., 2014). The sweet corn association panel showed a 30.3- and 6.61-fold range in variation for lutein and zeaxanthin, respectively</w:t>
      </w:r>
      <w:r>
        <w:t xml:space="preserve">. </w:t>
      </w:r>
      <w:commentRangeStart w:id="104"/>
      <w:r>
        <w:t>Whe</w:t>
      </w:r>
      <w:commentRangeEnd w:id="104"/>
      <w:r w:rsidR="00775D26">
        <w:rPr>
          <w:rStyle w:val="CommentReference"/>
        </w:rPr>
        <w:commentReference w:id="104"/>
      </w:r>
      <w:r>
        <w:t>n considering an intake of 6 mg of lutein and zeaxanthin per day</w:t>
      </w:r>
      <w:commentRangeStart w:id="105"/>
      <w:r>
        <w:t>—</w:t>
      </w:r>
      <w:commentRangeEnd w:id="105"/>
      <w:r w:rsidR="00775D26">
        <w:rPr>
          <w:rStyle w:val="CommentReference"/>
        </w:rPr>
        <w:commentReference w:id="105"/>
      </w:r>
      <w:r>
        <w:t xml:space="preserve">an amount associated with reduced risk for the development of AMD (reviewed in Mares, 2016), 13 lines from our panel would provide at least 30% (maximum of 48%) of this amount for </w:t>
      </w:r>
      <w:proofErr w:type="spellStart"/>
      <w:r>
        <w:t>lutein+zeaxanthin</w:t>
      </w:r>
      <w:proofErr w:type="spellEnd"/>
      <w:r>
        <w:t xml:space="preserve"> with only 100 g of fresh sweet corn (Supplemental Fig. S5). Although </w:t>
      </w:r>
      <w:del w:id="106" w:author="Jenna Hershberger" w:date="2019-09-17T14:33:00Z">
        <w:r w:rsidDel="00775D26">
          <w:delText xml:space="preserve">only </w:delText>
        </w:r>
      </w:del>
      <w:r>
        <w:t xml:space="preserve">a maximum zeaxanthin value of </w:t>
      </w:r>
      <w:ins w:id="107" w:author="Jenna Hershberger" w:date="2019-09-17T14:33:00Z">
        <w:r w:rsidR="00775D26">
          <w:t>only</w:t>
        </w:r>
        <w:r w:rsidR="00775D26">
          <w:t xml:space="preserve"> </w:t>
        </w:r>
      </w:ins>
      <w:r>
        <w:t xml:space="preserve">10.71 </w:t>
      </w:r>
      <w:proofErr w:type="spellStart"/>
      <w:r>
        <w:t>μg</w:t>
      </w:r>
      <w:proofErr w:type="spellEnd"/>
      <w:r>
        <w:t xml:space="preserve"> g</w:t>
      </w:r>
      <w:r>
        <w:rPr>
          <w:vertAlign w:val="superscript"/>
        </w:rPr>
        <w:t>-1</w:t>
      </w:r>
      <w:r>
        <w:t xml:space="preserve"> was observed in our sweet corn association panel, this highly heritable phenotype has been shown to be responsive to selection. </w:t>
      </w:r>
      <w:r>
        <w:rPr>
          <w:color w:val="000000"/>
        </w:rPr>
        <w:t xml:space="preserve">Through phenotypic selection for </w:t>
      </w:r>
      <w:r>
        <w:t>elevated zeaxanthin levels</w:t>
      </w:r>
      <w:r>
        <w:rPr>
          <w:color w:val="000000"/>
        </w:rPr>
        <w:t xml:space="preserve"> and </w:t>
      </w:r>
      <w:r>
        <w:t>concomitant</w:t>
      </w:r>
      <w:r>
        <w:rPr>
          <w:color w:val="000000"/>
        </w:rPr>
        <w:t xml:space="preserve"> deeper orange kernel color at the fresh eating stage in tropical </w:t>
      </w:r>
      <w:r>
        <w:t>sweet corn</w:t>
      </w:r>
      <w:r>
        <w:rPr>
          <w:color w:val="000000"/>
        </w:rPr>
        <w:t xml:space="preserve">, </w:t>
      </w:r>
      <w:r>
        <w:t xml:space="preserve">O'Hare et al. (2015) </w:t>
      </w:r>
      <w:r>
        <w:rPr>
          <w:color w:val="000000"/>
        </w:rPr>
        <w:t xml:space="preserve">increased zeaxanthin </w:t>
      </w:r>
      <w:r>
        <w:t>up to 25</w:t>
      </w:r>
      <w:r>
        <w:rPr>
          <w:color w:val="000000"/>
        </w:rPr>
        <w:t xml:space="preserve"> </w:t>
      </w:r>
      <w:proofErr w:type="spellStart"/>
      <w:r>
        <w:rPr>
          <w:color w:val="000000"/>
        </w:rPr>
        <w:t>μg</w:t>
      </w:r>
      <w:proofErr w:type="spellEnd"/>
      <w:r>
        <w:rPr>
          <w:color w:val="000000"/>
        </w:rPr>
        <w:t xml:space="preserve"> g</w:t>
      </w:r>
      <w:r>
        <w:rPr>
          <w:color w:val="000000"/>
          <w:vertAlign w:val="superscript"/>
        </w:rPr>
        <w:t>-1</w:t>
      </w:r>
      <w:r>
        <w:t xml:space="preserve"> and later to about 30 </w:t>
      </w:r>
      <w:proofErr w:type="spellStart"/>
      <w:r>
        <w:t>μg</w:t>
      </w:r>
      <w:proofErr w:type="spellEnd"/>
      <w:r>
        <w:t xml:space="preserve"> g</w:t>
      </w:r>
      <w:r>
        <w:rPr>
          <w:vertAlign w:val="superscript"/>
        </w:rPr>
        <w:t>-1</w:t>
      </w:r>
      <w:r>
        <w:t xml:space="preserve"> (Calvo-</w:t>
      </w:r>
      <w:proofErr w:type="spellStart"/>
      <w:r>
        <w:t>Brenes</w:t>
      </w:r>
      <w:proofErr w:type="spellEnd"/>
      <w:r>
        <w:t xml:space="preserve"> et al., 2019). </w:t>
      </w:r>
      <w:r>
        <w:rPr>
          <w:color w:val="000000"/>
        </w:rPr>
        <w:t xml:space="preserve">The maximum β-carotene content observed in our association panel (2.83 </w:t>
      </w:r>
      <w:proofErr w:type="spellStart"/>
      <w:r>
        <w:rPr>
          <w:color w:val="000000"/>
        </w:rPr>
        <w:t>μg</w:t>
      </w:r>
      <w:proofErr w:type="spellEnd"/>
      <w:r>
        <w:rPr>
          <w:color w:val="000000"/>
        </w:rPr>
        <w:t xml:space="preserve"> g</w:t>
      </w:r>
      <w:r>
        <w:rPr>
          <w:color w:val="000000"/>
          <w:vertAlign w:val="superscript"/>
        </w:rPr>
        <w:t>-1</w:t>
      </w:r>
      <w:r>
        <w:rPr>
          <w:color w:val="000000"/>
        </w:rPr>
        <w:t xml:space="preserve">) </w:t>
      </w:r>
      <w:r>
        <w:t xml:space="preserve">is </w:t>
      </w:r>
      <w:r>
        <w:rPr>
          <w:color w:val="000000"/>
        </w:rPr>
        <w:t>1.67-fold lower than th</w:t>
      </w:r>
      <w:r>
        <w:t>at</w:t>
      </w:r>
      <w:r>
        <w:rPr>
          <w:color w:val="000000"/>
        </w:rPr>
        <w:t xml:space="preserve"> </w:t>
      </w:r>
      <w:r>
        <w:t>observed</w:t>
      </w:r>
      <w:r>
        <w:rPr>
          <w:color w:val="000000"/>
        </w:rPr>
        <w:t xml:space="preserve"> by Fanning et al. (2010) </w:t>
      </w:r>
      <w:r>
        <w:t>in fresh kernels sampled from a population of</w:t>
      </w:r>
      <w:r>
        <w:rPr>
          <w:color w:val="000000"/>
        </w:rPr>
        <w:t xml:space="preserve"> 385 tropical sweet corn breeding lines </w:t>
      </w:r>
      <w:r>
        <w:t xml:space="preserve">(4.72 </w:t>
      </w:r>
      <w:proofErr w:type="spellStart"/>
      <w:r>
        <w:t>μg</w:t>
      </w:r>
      <w:proofErr w:type="spellEnd"/>
      <w:r>
        <w:t xml:space="preserve"> g</w:t>
      </w:r>
      <w:r>
        <w:rPr>
          <w:vertAlign w:val="superscript"/>
        </w:rPr>
        <w:t>-1</w:t>
      </w:r>
      <w:r>
        <w:t>)</w:t>
      </w:r>
      <w:r>
        <w:rPr>
          <w:color w:val="000000"/>
        </w:rPr>
        <w:t xml:space="preserve"> that had been selected for increased </w:t>
      </w:r>
      <w:r>
        <w:t xml:space="preserve">zeaxanthin—a β-branch compound. When considering β-carotene and β-cryptoxanthin together, our sweet corn association panel could provide a </w:t>
      </w:r>
      <w:commentRangeStart w:id="108"/>
      <w:r>
        <w:t xml:space="preserve">maximal RDA </w:t>
      </w:r>
      <w:commentRangeEnd w:id="108"/>
      <w:r w:rsidR="00DA0EA9">
        <w:rPr>
          <w:rStyle w:val="CommentReference"/>
        </w:rPr>
        <w:commentReference w:id="108"/>
      </w:r>
      <w:r>
        <w:t>of 3.6% (women) or 2.8% (men) for vitamin A with 100 g of fresh sweet corn (Supplemental Fig. S5). Even though the highly heritable (</w:t>
      </w:r>
      <w:r>
        <w:rPr>
          <w:i/>
        </w:rPr>
        <w:t>ĥ</w:t>
      </w:r>
      <w:r>
        <w:rPr>
          <w:i/>
          <w:vertAlign w:val="subscript"/>
        </w:rPr>
        <w:t>l</w:t>
      </w:r>
      <w:r>
        <w:rPr>
          <w:vertAlign w:val="superscript"/>
        </w:rPr>
        <w:t xml:space="preserve">2 </w:t>
      </w:r>
      <w:r>
        <w:t>= 0.76-0.93) range of carotenoid variation found in our sweet corn association panel does not exceed that of existing breeding populations under phenotypic selection for carotenoid levels, there still exist</w:t>
      </w:r>
      <w:del w:id="109" w:author="Jenna Hershberger" w:date="2019-09-17T15:48:00Z">
        <w:r w:rsidDel="009732B9">
          <w:delText>s</w:delText>
        </w:r>
      </w:del>
      <w:r>
        <w:t xml:space="preserve"> novel opportunities with our association panel to identify key genes that can be used in the genomics-assisted breeding of carotenoids in fresh sweet corn kernels.</w:t>
      </w:r>
    </w:p>
    <w:p w14:paraId="508EC019" w14:textId="77777777" w:rsidR="00B9311C" w:rsidRDefault="004D552A">
      <w:pPr>
        <w:pBdr>
          <w:top w:val="nil"/>
          <w:left w:val="nil"/>
          <w:bottom w:val="nil"/>
          <w:right w:val="nil"/>
          <w:between w:val="nil"/>
        </w:pBdr>
        <w:spacing w:line="480" w:lineRule="auto"/>
        <w:ind w:firstLine="720"/>
      </w:pPr>
      <w:r>
        <w:t xml:space="preserve">The GWAS of quantitative variation for carotenoids in fresh sweet corn kernels resulted in the detection of significant associations at the genome-wide level for two core carotenoid </w:t>
      </w:r>
      <w:r>
        <w:lastRenderedPageBreak/>
        <w:t xml:space="preserve">biosynthetic pathway genes, </w:t>
      </w:r>
      <w:r>
        <w:rPr>
          <w:i/>
        </w:rPr>
        <w:t>crtRB1</w:t>
      </w:r>
      <w:r>
        <w:t xml:space="preserve"> (β-carotene hydroxylase) and </w:t>
      </w:r>
      <w:proofErr w:type="spellStart"/>
      <w:r>
        <w:rPr>
          <w:i/>
        </w:rPr>
        <w:t>lcyE</w:t>
      </w:r>
      <w:proofErr w:type="spellEnd"/>
      <w:r>
        <w:t xml:space="preserve"> (lycopene ε-cyclase). These two genes have been previously associated at the candidate gene (Harjes et al. 2008; Yan et al. 2010) and genome-wide (Owens et al., 2014; </w:t>
      </w:r>
      <w:proofErr w:type="spellStart"/>
      <w:r>
        <w:t>Suwarno</w:t>
      </w:r>
      <w:proofErr w:type="spellEnd"/>
      <w:r>
        <w:t xml:space="preserve"> et al., 2015; </w:t>
      </w:r>
      <w:proofErr w:type="spellStart"/>
      <w:r>
        <w:t>Azmach</w:t>
      </w:r>
      <w:proofErr w:type="spellEnd"/>
      <w:r>
        <w:t xml:space="preserve"> et al., 2018) levels with carotenoids in maize (non-sweet corn) grain at physiological maturity. Within a 5.09-Mb genomic interval that included </w:t>
      </w:r>
      <w:r>
        <w:rPr>
          <w:i/>
        </w:rPr>
        <w:t>crtRB1</w:t>
      </w:r>
      <w:r>
        <w:t xml:space="preserve"> on chromosome 10, there was a cluster of 38 SNPs within ± 250 kb of </w:t>
      </w:r>
      <w:r>
        <w:rPr>
          <w:i/>
        </w:rPr>
        <w:t xml:space="preserve">crtRB1 </w:t>
      </w:r>
      <w:r>
        <w:t>that significantly associated with β-carotene, β-carotene/(β-</w:t>
      </w:r>
      <w:proofErr w:type="spellStart"/>
      <w:r>
        <w:t>cryptoxanthin+zeaxanthin</w:t>
      </w:r>
      <w:proofErr w:type="spellEnd"/>
      <w:r>
        <w:t xml:space="preserve">), β-carotene/β-cryptoxanthin, and/or violaxanthin. In an effort to resolve this association complex, the implemented MLMM approach optimally selected the peak SNP S10_135801334, which was located ~255 kb from </w:t>
      </w:r>
      <w:r>
        <w:rPr>
          <w:i/>
        </w:rPr>
        <w:t>crtRB1</w:t>
      </w:r>
      <w:r>
        <w:t>,</w:t>
      </w:r>
      <w:r>
        <w:rPr>
          <w:i/>
        </w:rPr>
        <w:t xml:space="preserve"> </w:t>
      </w:r>
      <w:r>
        <w:t xml:space="preserve">for β-carotene and its two derivative traits. A second SNP positioned only ~26 kb away from </w:t>
      </w:r>
      <w:r>
        <w:rPr>
          <w:i/>
        </w:rPr>
        <w:t xml:space="preserve">crtRB1 </w:t>
      </w:r>
      <w:r>
        <w:t>was additionally selected by the MLMM for β-carotene and β-carotene/(β-</w:t>
      </w:r>
      <w:proofErr w:type="spellStart"/>
      <w:r>
        <w:t>cryptoxanthin+zeaxanthin</w:t>
      </w:r>
      <w:proofErr w:type="spellEnd"/>
      <w:r>
        <w:t xml:space="preserve">). Despite the existence of complex LD patterns and the absence of SNPs scored within </w:t>
      </w:r>
      <w:r>
        <w:rPr>
          <w:i/>
        </w:rPr>
        <w:t>crtRB1</w:t>
      </w:r>
      <w:r>
        <w:t>—a gene whose expression levels control β-carotene concentration in the maize endosperm (Yan et al., 2010) and a favorable allele of which has been used for increasing provitamin A content in grain of tropical maize (</w:t>
      </w:r>
      <w:proofErr w:type="spellStart"/>
      <w:r>
        <w:t>Azmach</w:t>
      </w:r>
      <w:proofErr w:type="spellEnd"/>
      <w:r>
        <w:t xml:space="preserve"> et al., 2013; Muthusamy et al., 2014), our findings support the role of </w:t>
      </w:r>
      <w:r>
        <w:rPr>
          <w:i/>
        </w:rPr>
        <w:t xml:space="preserve">crtRB1 </w:t>
      </w:r>
      <w:r>
        <w:t>in the genetic control of β-carotene concentration and its conversion in fresh sweet corn kernels.</w:t>
      </w:r>
    </w:p>
    <w:p w14:paraId="0F6C50D5" w14:textId="77777777" w:rsidR="00B9311C" w:rsidRDefault="004D552A">
      <w:pPr>
        <w:pBdr>
          <w:top w:val="nil"/>
          <w:left w:val="nil"/>
          <w:bottom w:val="nil"/>
          <w:right w:val="nil"/>
          <w:between w:val="nil"/>
        </w:pBdr>
        <w:spacing w:line="480" w:lineRule="auto"/>
        <w:ind w:firstLine="720"/>
      </w:pPr>
      <w:r>
        <w:t xml:space="preserve">Resembling the complex association signal at the </w:t>
      </w:r>
      <w:r>
        <w:rPr>
          <w:i/>
        </w:rPr>
        <w:t xml:space="preserve">crtRB1 </w:t>
      </w:r>
      <w:r>
        <w:t xml:space="preserve">locus, 10 SNPs that collectively covered a 3.69-Mb region on chromosome 8 that included the </w:t>
      </w:r>
      <w:proofErr w:type="spellStart"/>
      <w:r>
        <w:rPr>
          <w:i/>
        </w:rPr>
        <w:t>lcyE</w:t>
      </w:r>
      <w:proofErr w:type="spellEnd"/>
      <w:r>
        <w:rPr>
          <w:i/>
        </w:rPr>
        <w:t xml:space="preserve"> </w:t>
      </w:r>
      <w:r>
        <w:t xml:space="preserve">gene significantly associated with the ratio of β- to α-xanthophylls. However, in contrast to the results from the statistical modeling effort to resolve the expansive signal at </w:t>
      </w:r>
      <w:r>
        <w:rPr>
          <w:i/>
        </w:rPr>
        <w:t>crtRB1</w:t>
      </w:r>
      <w:r>
        <w:t xml:space="preserve">, only the peak SNP (S8_138888278) located within </w:t>
      </w:r>
      <w:proofErr w:type="spellStart"/>
      <w:r>
        <w:rPr>
          <w:i/>
        </w:rPr>
        <w:t>lcyE</w:t>
      </w:r>
      <w:proofErr w:type="spellEnd"/>
      <w:r>
        <w:rPr>
          <w:i/>
        </w:rPr>
        <w:t xml:space="preserve"> </w:t>
      </w:r>
      <w:r>
        <w:t xml:space="preserve">was optimally selected by the MLMM for β-xanthophylls/α-xanthophylls. Comparatively, Harjes et al. (2008) showed through a candidate gene association analysis of yellow/orange colored endosperm lines from the Goodman-Buckler maize association panel </w:t>
      </w:r>
      <w:r>
        <w:lastRenderedPageBreak/>
        <w:t xml:space="preserve">(Flint-Garcia et al., 2005) that a multi-allelic promoter indel (5′ transposable element polymorphisms) and a non-synonymous SNP in exon 1 of </w:t>
      </w:r>
      <w:proofErr w:type="spellStart"/>
      <w:r>
        <w:rPr>
          <w:i/>
        </w:rPr>
        <w:t>lycE</w:t>
      </w:r>
      <w:proofErr w:type="spellEnd"/>
      <w:r>
        <w:t xml:space="preserve"> together explained most of the phenotypic variation (5.2-fold effect) for the ratio of flux between the α- and β-carotene branches [(α-carotene +lutein)/(β-carotene + β-cryptoxanthin + zeaxanthin)] of the carotenoid pathway in maize grain, followed by a 3.3-fold effect attributed to a second 8 bp indel in the 3′-untranslated region of </w:t>
      </w:r>
      <w:proofErr w:type="spellStart"/>
      <w:r>
        <w:rPr>
          <w:i/>
        </w:rPr>
        <w:t>lycE</w:t>
      </w:r>
      <w:proofErr w:type="spellEnd"/>
      <w:r>
        <w:t xml:space="preserve">. Notably, the weaker effect 3′ UTR-indel is about ~1 kb from the MLMM-selected SNP S8_138888278 shown to associate with β-xanthophylls/α-xanthophylls in the sweet corn association panel. Additionally, Harjes et al. (2008) demonstrated that the haplotype most favorable for increased levels of β-branch carotenoids had both the 5′ promoter-indel and the 3′ UTR-indel. Therefore, the 5′ promoter-indel could be eventually targeted with the PCR-based genotyping assay developed by Harjes et al. (2008) to more deeply assess the existence of an allelic series at </w:t>
      </w:r>
      <w:proofErr w:type="spellStart"/>
      <w:r>
        <w:rPr>
          <w:i/>
        </w:rPr>
        <w:t>lycE</w:t>
      </w:r>
      <w:proofErr w:type="spellEnd"/>
      <w:r>
        <w:t xml:space="preserve"> across lines of the sweet corn association panel.</w:t>
      </w:r>
    </w:p>
    <w:p w14:paraId="4965B560" w14:textId="234070A2" w:rsidR="00B9311C" w:rsidRDefault="004D552A">
      <w:pPr>
        <w:pBdr>
          <w:top w:val="nil"/>
          <w:left w:val="nil"/>
          <w:bottom w:val="nil"/>
          <w:right w:val="nil"/>
          <w:between w:val="nil"/>
        </w:pBdr>
        <w:spacing w:line="480" w:lineRule="auto"/>
        <w:ind w:firstLine="720"/>
      </w:pPr>
      <w:r>
        <w:t xml:space="preserve">In the sweet corn association panel, the most favorable </w:t>
      </w:r>
      <w:r>
        <w:rPr>
          <w:i/>
        </w:rPr>
        <w:t xml:space="preserve">crtRB1 </w:t>
      </w:r>
      <w:r>
        <w:t xml:space="preserve">and </w:t>
      </w:r>
      <w:proofErr w:type="spellStart"/>
      <w:r>
        <w:rPr>
          <w:i/>
        </w:rPr>
        <w:t>lcyE</w:t>
      </w:r>
      <w:proofErr w:type="spellEnd"/>
      <w:r>
        <w:rPr>
          <w:i/>
        </w:rPr>
        <w:t xml:space="preserve"> </w:t>
      </w:r>
      <w:r>
        <w:t xml:space="preserve">alleles for the MLMM-selected SNPs, which presumably have decreased enzymatic activities to promote accumulation of β-carotene (Harjes et al. 2008; Yan et al. 2010), were at low frequencies among the three endosperm mutation type groups, especially </w:t>
      </w:r>
      <w:r>
        <w:rPr>
          <w:i/>
        </w:rPr>
        <w:t>sh2</w:t>
      </w:r>
      <w:r>
        <w:t xml:space="preserve"> and </w:t>
      </w:r>
      <w:r>
        <w:rPr>
          <w:i/>
        </w:rPr>
        <w:t>su1sh2</w:t>
      </w:r>
      <w:r>
        <w:t xml:space="preserve">. An analysis of the four observed </w:t>
      </w:r>
      <w:r>
        <w:rPr>
          <w:i/>
        </w:rPr>
        <w:t xml:space="preserve">crtRB1 </w:t>
      </w:r>
      <w:r>
        <w:t xml:space="preserve">haplotypes showed that only 13 </w:t>
      </w:r>
      <w:r>
        <w:rPr>
          <w:i/>
        </w:rPr>
        <w:t>su1</w:t>
      </w:r>
      <w:r>
        <w:t xml:space="preserve"> and two </w:t>
      </w:r>
      <w:r>
        <w:rPr>
          <w:i/>
        </w:rPr>
        <w:t>sh2</w:t>
      </w:r>
      <w:r>
        <w:t xml:space="preserve"> lines had the most favorable haplotype (TT) that confers more than twice as much accumulated β-carotene compared to the least favorable haplotype (GC) (Supplemental Table S7) at a frequency ranging from 70.6-79.1% across the three endosperm mutation type groups. Through a haplotype analysis, we also showed that </w:t>
      </w:r>
      <w:r>
        <w:rPr>
          <w:i/>
        </w:rPr>
        <w:t>crtRB1</w:t>
      </w:r>
      <w:r>
        <w:t xml:space="preserve"> had no effect on total carotenoids in concordance with previous association mapping studies involving diverse maize (non-sweet corn) inbred lines (Yan et al. 2010; </w:t>
      </w:r>
      <w:proofErr w:type="spellStart"/>
      <w:r>
        <w:t>Azmach</w:t>
      </w:r>
      <w:proofErr w:type="spellEnd"/>
      <w:r>
        <w:t xml:space="preserve"> et al. 2018). Similarly, the favorable allele (T) of the peak SNP marker located within the </w:t>
      </w:r>
      <w:proofErr w:type="spellStart"/>
      <w:r>
        <w:rPr>
          <w:i/>
        </w:rPr>
        <w:t>lycE</w:t>
      </w:r>
      <w:proofErr w:type="spellEnd"/>
      <w:r>
        <w:t xml:space="preserve"> gene </w:t>
      </w:r>
      <w:r>
        <w:lastRenderedPageBreak/>
        <w:t xml:space="preserve">that was associated with higher β-branch carotenoids was found at an overall frequency of ~11% in the association panel (Supplemental Table S7), but only one line each from the </w:t>
      </w:r>
      <w:r>
        <w:rPr>
          <w:i/>
        </w:rPr>
        <w:t>sh2</w:t>
      </w:r>
      <w:r>
        <w:t xml:space="preserve"> and </w:t>
      </w:r>
      <w:r>
        <w:rPr>
          <w:i/>
        </w:rPr>
        <w:t>su1sh2</w:t>
      </w:r>
      <w:r>
        <w:t xml:space="preserve"> groups </w:t>
      </w:r>
      <w:commentRangeStart w:id="110"/>
      <w:r>
        <w:t>w</w:t>
      </w:r>
      <w:ins w:id="111" w:author="Jenna Hershberger" w:date="2019-09-17T16:31:00Z">
        <w:r w:rsidR="00D35796">
          <w:t xml:space="preserve">as </w:t>
        </w:r>
      </w:ins>
      <w:del w:id="112" w:author="Jenna Hershberger" w:date="2019-09-17T16:31:00Z">
        <w:r w:rsidDel="00D35796">
          <w:delText>ere</w:delText>
        </w:r>
        <w:commentRangeEnd w:id="110"/>
        <w:r w:rsidR="00D35796" w:rsidDel="00D35796">
          <w:rPr>
            <w:rStyle w:val="CommentReference"/>
          </w:rPr>
          <w:commentReference w:id="110"/>
        </w:r>
        <w:r w:rsidDel="00D35796">
          <w:delText xml:space="preserve"> </w:delText>
        </w:r>
      </w:del>
      <w:r>
        <w:t xml:space="preserve">homozygous for the T allele.  When considering the entire association panel, we observed only two </w:t>
      </w:r>
      <w:r>
        <w:rPr>
          <w:i/>
        </w:rPr>
        <w:t>su1</w:t>
      </w:r>
      <w:r>
        <w:t xml:space="preserve"> lines homozygous with both the favorable TT haplotype and T allele of </w:t>
      </w:r>
      <w:r>
        <w:rPr>
          <w:i/>
        </w:rPr>
        <w:t xml:space="preserve">crtRB1 </w:t>
      </w:r>
      <w:r>
        <w:t xml:space="preserve">and </w:t>
      </w:r>
      <w:proofErr w:type="spellStart"/>
      <w:r>
        <w:rPr>
          <w:i/>
        </w:rPr>
        <w:t>lycE</w:t>
      </w:r>
      <w:proofErr w:type="spellEnd"/>
      <w:r>
        <w:t xml:space="preserve">, respectively. This is in stark contrast to our findings from an earlier study in the same sweet corn association panel that revealed the most favorable </w:t>
      </w:r>
      <w:r>
        <w:rPr>
          <w:i/>
        </w:rPr>
        <w:t>hggt1</w:t>
      </w:r>
      <w:r>
        <w:t xml:space="preserve"> and </w:t>
      </w:r>
      <w:r>
        <w:rPr>
          <w:i/>
        </w:rPr>
        <w:t>vte1</w:t>
      </w:r>
      <w:r>
        <w:t xml:space="preserve"> alleles for increased levels of tocotrienols in fresh kernels were almost entirely fixed for </w:t>
      </w:r>
      <w:r>
        <w:rPr>
          <w:i/>
        </w:rPr>
        <w:t>sh2</w:t>
      </w:r>
      <w:r>
        <w:t xml:space="preserve"> and </w:t>
      </w:r>
      <w:r>
        <w:rPr>
          <w:i/>
        </w:rPr>
        <w:t>su1sh2</w:t>
      </w:r>
      <w:r>
        <w:t xml:space="preserve"> lines (</w:t>
      </w:r>
      <w:proofErr w:type="spellStart"/>
      <w:r>
        <w:t>Baseggio</w:t>
      </w:r>
      <w:proofErr w:type="spellEnd"/>
      <w:r>
        <w:t xml:space="preserve"> et al., 2019). Taken together, stacking the favorable but low frequency </w:t>
      </w:r>
      <w:r>
        <w:rPr>
          <w:i/>
        </w:rPr>
        <w:t>crtRB1</w:t>
      </w:r>
      <w:r>
        <w:t xml:space="preserve"> haplotype and </w:t>
      </w:r>
      <w:proofErr w:type="spellStart"/>
      <w:r>
        <w:rPr>
          <w:i/>
        </w:rPr>
        <w:t>lycE</w:t>
      </w:r>
      <w:proofErr w:type="spellEnd"/>
      <w:r>
        <w:t xml:space="preserve"> allele into a single genetic background for each endosperm mutation type group </w:t>
      </w:r>
      <w:ins w:id="113" w:author="Jenna Hershberger" w:date="2019-09-17T16:33:00Z">
        <w:r w:rsidR="00D35796">
          <w:t>is</w:t>
        </w:r>
      </w:ins>
      <w:commentRangeStart w:id="114"/>
      <w:del w:id="115" w:author="Jenna Hershberger" w:date="2019-09-17T16:33:00Z">
        <w:r w:rsidDel="00D35796">
          <w:delText>are</w:delText>
        </w:r>
      </w:del>
      <w:r>
        <w:t xml:space="preserve"> pressingly needed </w:t>
      </w:r>
      <w:commentRangeEnd w:id="114"/>
      <w:r w:rsidR="00D35796">
        <w:rPr>
          <w:rStyle w:val="CommentReference"/>
        </w:rPr>
        <w:commentReference w:id="114"/>
      </w:r>
      <w:r>
        <w:t xml:space="preserve">for further improvements in the accumulation of carotenoid compounds from the β-branch such as β-carotene and zeaxanthin in fresh kernels. A similar strategy to combine favorable alleles of </w:t>
      </w:r>
      <w:r>
        <w:rPr>
          <w:i/>
        </w:rPr>
        <w:t>o2</w:t>
      </w:r>
      <w:r>
        <w:t xml:space="preserve"> (starchy endosperm mutant), </w:t>
      </w:r>
      <w:r>
        <w:rPr>
          <w:i/>
        </w:rPr>
        <w:t>crtRB1</w:t>
      </w:r>
      <w:r>
        <w:t xml:space="preserve">, </w:t>
      </w:r>
      <w:proofErr w:type="spellStart"/>
      <w:r>
        <w:rPr>
          <w:i/>
        </w:rPr>
        <w:t>lycE</w:t>
      </w:r>
      <w:proofErr w:type="spellEnd"/>
      <w:r>
        <w:t xml:space="preserve"> in a single genetic background has been shown to be successful for increased provitamin A concentration in combination with elevated levels of lysine and tryptophan in yellow grain maize hybrids (</w:t>
      </w:r>
      <w:proofErr w:type="spellStart"/>
      <w:r>
        <w:t>Zunjare</w:t>
      </w:r>
      <w:proofErr w:type="spellEnd"/>
      <w:r>
        <w:t xml:space="preserve"> et al. 2018).</w:t>
      </w:r>
    </w:p>
    <w:p w14:paraId="5DEBEDFA" w14:textId="77777777" w:rsidR="00B9311C" w:rsidRDefault="004D552A">
      <w:pPr>
        <w:spacing w:line="480" w:lineRule="auto"/>
        <w:ind w:firstLine="720"/>
      </w:pPr>
      <w:r>
        <w:t xml:space="preserve">We detected an association signal for total xanthophylls and total carotenoids consisting of seven significant SNPs that spanned a ~750-Kb region on chromosome 2. None of the significant SNPs that comprised this signal were within ± 250 kb of the 60 </w:t>
      </w:r>
      <w:r>
        <w:rPr>
          <w:i/>
        </w:rPr>
        <w:t>a priori</w:t>
      </w:r>
      <w:r>
        <w:t xml:space="preserve"> candidate genes involved in the synthesis or retention of carotenoids. Even though this complex association signal for both phenotypes was resolved by the MLMM approach down to the same single peak SNP, the long-range LD in this region—exemplified by an average </w:t>
      </w:r>
      <w:r>
        <w:rPr>
          <w:i/>
        </w:rPr>
        <w:t>r</w:t>
      </w:r>
      <w:r>
        <w:rPr>
          <w:i/>
          <w:vertAlign w:val="superscript"/>
        </w:rPr>
        <w:t>2</w:t>
      </w:r>
      <w:r>
        <w:t xml:space="preserve"> of 0.83 between the seven significant SNPs—limited the mapping resolution. Nonetheless, the investigated genes contained within this interval did not have a function known to be involved in carotenoid production or </w:t>
      </w:r>
      <w:r>
        <w:lastRenderedPageBreak/>
        <w:t xml:space="preserve">regulation of the carotenoid pathway. Interestingly, this region had been previously shown by </w:t>
      </w:r>
      <w:proofErr w:type="spellStart"/>
      <w:r>
        <w:t>Baseggio</w:t>
      </w:r>
      <w:proofErr w:type="spellEnd"/>
      <w:r>
        <w:t xml:space="preserve"> et al. (2019) to also associate with total tocotrienol levels in the same sweet corn association panel. Specifically, the SNP S2_222219441 significantly associated with total xanthophylls (includes lutein and zeaxanthin), total carotenoids, and total tocotrienols, which are all sum traits consisting of metabolites predominantly synthesized in the endosperm (Grams et al., 1970; Weber, 1987). Not only is there a very strong correlation between total xanthophylls and total carotenoids (</w:t>
      </w:r>
      <w:r>
        <w:rPr>
          <w:i/>
        </w:rPr>
        <w:t>r</w:t>
      </w:r>
      <w:r>
        <w:t xml:space="preserve"> = 0.99) as expected, but there is also a strong correlation of total tocotrienols with total xanthophylls (</w:t>
      </w:r>
      <w:r>
        <w:rPr>
          <w:i/>
        </w:rPr>
        <w:t>r</w:t>
      </w:r>
      <w:r>
        <w:t xml:space="preserve"> = 0.61) and total carotenoids (</w:t>
      </w:r>
      <w:r>
        <w:rPr>
          <w:i/>
        </w:rPr>
        <w:t>r</w:t>
      </w:r>
      <w:r>
        <w:t xml:space="preserve"> = 0.59). If not the product of cryptic population structure, these findings suggest the possible presence of a novel locus influencing the production of shared precursor substrates, such as GGDP, which is used by committed pathway steps for the formation of phytoene for carotenoids and 2-methyl-6-geranylgeranyl-1,4-benzoquinol (MGGBQ) for tocotrienols. This hypothesis and the other novel signals on chromosome 1 for total carotenoids and chromosome 6 for β-carotene (Supplemental Table S8) will need to be further investigated by a combination of approaches, such as gene expression profiling and mutagenesis, in order to assess their potential novel contribution to the genetic control of carotenoid levels in fresh sweet corn kernels.</w:t>
      </w:r>
    </w:p>
    <w:p w14:paraId="3F158250" w14:textId="77777777" w:rsidR="00B9311C" w:rsidRDefault="004D552A">
      <w:pPr>
        <w:spacing w:line="480" w:lineRule="auto"/>
        <w:ind w:firstLine="720"/>
      </w:pPr>
      <w:r>
        <w:t xml:space="preserve">Through WGP in the sweet corn panel, we observed an average predictive ability of 0.52 across the 19 carotenoid phenotypes, with predictive abilities having a strong positive Spearman correlation (0.71) with heritability estimates. </w:t>
      </w:r>
      <w:commentRangeStart w:id="116"/>
      <w:r>
        <w:t>With importance to human health and nutrition</w:t>
      </w:r>
      <w:commentRangeEnd w:id="116"/>
      <w:r w:rsidR="00A343DE">
        <w:rPr>
          <w:rStyle w:val="CommentReference"/>
        </w:rPr>
        <w:commentReference w:id="116"/>
      </w:r>
      <w:r>
        <w:t xml:space="preserve">, moderate to high predictive abilities (0.42-0.73) were shown for carotenoids central to reducing the risk of AMD (lutein and zeaxanthin) and alleviating vitamin A deficiency (β-carotene and β-cryptoxanthin). When standardized by heritability to allow for a comparison to Owens et al. (2014), prediction accuracies were 1.45 to 2.16-fold higher for β-carotene, β-cryptoxanthin, and </w:t>
      </w:r>
      <w:r>
        <w:lastRenderedPageBreak/>
        <w:t>lutein but 1.15-fold lower for zeaxanthin in fresh kernels of the sweet corn association panel relative to physiologically mature dry kernels (dent/flint) from the Goodman-Buckler association panel that samples maize lines from temperate and tropical breeding programs around the world. The markedly higher prediction accuracies for these carotenoid compounds in fresh kernels is probably attributable to the overall higher genetic relatedness between lines in the sweet corn panel—a factor known to elevate trait prediction accuracies in populations of maize and other crops (Albrecht et al., 2014; Gowda et al., 2014; Ly et al., 2013; Wang et al., 2014). Given the overall findings from WGP, it is plausible that genomic selection would be more accurate and offer higher genetic gain than phenotypic selection, particularly for the carotenoid phenotypes with relatively lower heritability (</w:t>
      </w:r>
      <w:proofErr w:type="spellStart"/>
      <w:r>
        <w:t>Calus</w:t>
      </w:r>
      <w:proofErr w:type="spellEnd"/>
      <w:r>
        <w:t xml:space="preserve"> et al., 2008), but this would need to be empirically evaluated in sweet corn breeding populations.</w:t>
      </w:r>
    </w:p>
    <w:p w14:paraId="3734FF85" w14:textId="79FBD4B6" w:rsidR="00B9311C" w:rsidRDefault="004D552A">
      <w:pPr>
        <w:spacing w:line="480" w:lineRule="auto"/>
        <w:ind w:firstLine="720"/>
      </w:pPr>
      <w:r>
        <w:t>On average, improvement to predictive abilities was negligible when the endosperm mutation type covariate was included in WGP models, but its inclusion would enhance predictive abilities for phenotypes with an endosperm mutation type effect (Table 2) when using either the pathway-level or carotenoid QTL-targeted</w:t>
      </w:r>
      <w:ins w:id="117" w:author="Jenna Hershberger" w:date="2019-09-17T16:53:00Z">
        <w:r w:rsidR="003E45D8">
          <w:t xml:space="preserve"> model</w:t>
        </w:r>
      </w:ins>
      <w:r>
        <w:t xml:space="preserve">. </w:t>
      </w:r>
      <w:commentRangeStart w:id="118"/>
      <w:r>
        <w:t>The improvement of predictive abilities for these two marker datasets with lower marker density when accounting for endosperm mutation type</w:t>
      </w:r>
      <w:commentRangeEnd w:id="118"/>
      <w:r w:rsidR="003E45D8">
        <w:rPr>
          <w:rStyle w:val="CommentReference"/>
        </w:rPr>
        <w:commentReference w:id="118"/>
      </w:r>
      <w:r>
        <w:t xml:space="preserve"> was similarly observed by </w:t>
      </w:r>
      <w:proofErr w:type="spellStart"/>
      <w:r>
        <w:t>Baseggio</w:t>
      </w:r>
      <w:proofErr w:type="spellEnd"/>
      <w:r>
        <w:t xml:space="preserve"> et al. (2019) for tocotrienols, but not </w:t>
      </w:r>
      <w:ins w:id="119" w:author="Jenna Hershberger" w:date="2019-09-17T16:56:00Z">
        <w:r w:rsidR="003E45D8">
          <w:t xml:space="preserve">for </w:t>
        </w:r>
      </w:ins>
      <w:r>
        <w:t xml:space="preserve">tocopherols in the same sweet corn association panel. Both tocotrienols and carotenoids are synthesized in the endosperm, whereas the synthesis of tocopherols occurs in the embryo (Grams et al.,1970; Weber, 1987). On average, the </w:t>
      </w:r>
      <w:r>
        <w:rPr>
          <w:i/>
        </w:rPr>
        <w:t>sh2</w:t>
      </w:r>
      <w:r>
        <w:t xml:space="preserve"> lines included in our study </w:t>
      </w:r>
      <w:commentRangeStart w:id="120"/>
      <w:r>
        <w:t>generally</w:t>
      </w:r>
      <w:commentRangeEnd w:id="120"/>
      <w:r w:rsidR="003E45D8">
        <w:rPr>
          <w:rStyle w:val="CommentReference"/>
        </w:rPr>
        <w:commentReference w:id="120"/>
      </w:r>
      <w:r>
        <w:t xml:space="preserve"> had significantly higher levels of carotenoids compared to </w:t>
      </w:r>
      <w:r>
        <w:rPr>
          <w:i/>
        </w:rPr>
        <w:t>su1</w:t>
      </w:r>
      <w:r>
        <w:t xml:space="preserve"> lines, suggesting the possible involvement of </w:t>
      </w:r>
      <w:r>
        <w:rPr>
          <w:i/>
        </w:rPr>
        <w:t>sh2</w:t>
      </w:r>
      <w:r>
        <w:t xml:space="preserve"> in the genetic control of carotenoids as was also postulated by </w:t>
      </w:r>
      <w:proofErr w:type="spellStart"/>
      <w:r>
        <w:t>Baseggio</w:t>
      </w:r>
      <w:proofErr w:type="spellEnd"/>
      <w:r>
        <w:t xml:space="preserve"> et al. (2019) for tocotrienols. However, </w:t>
      </w:r>
      <w:proofErr w:type="spellStart"/>
      <w:r>
        <w:t>Baseggio</w:t>
      </w:r>
      <w:proofErr w:type="spellEnd"/>
      <w:r>
        <w:t xml:space="preserve"> et al. (2019) showed that </w:t>
      </w:r>
      <w:r>
        <w:rPr>
          <w:i/>
        </w:rPr>
        <w:t>sh2</w:t>
      </w:r>
      <w:r>
        <w:t xml:space="preserve"> lines were essentially fixed for strong alleles of </w:t>
      </w:r>
      <w:r>
        <w:rPr>
          <w:i/>
        </w:rPr>
        <w:lastRenderedPageBreak/>
        <w:t>vte1</w:t>
      </w:r>
      <w:r>
        <w:t xml:space="preserve"> and </w:t>
      </w:r>
      <w:r>
        <w:rPr>
          <w:i/>
        </w:rPr>
        <w:t>hggt1</w:t>
      </w:r>
      <w:r>
        <w:t xml:space="preserve"> that likely had an additional contribution to the higher tocotrienol levels in fresh kernels. In contrast, the most favorable </w:t>
      </w:r>
      <w:r>
        <w:rPr>
          <w:i/>
        </w:rPr>
        <w:t xml:space="preserve">crtRB1 </w:t>
      </w:r>
      <w:r>
        <w:t xml:space="preserve">and </w:t>
      </w:r>
      <w:proofErr w:type="spellStart"/>
      <w:r>
        <w:rPr>
          <w:i/>
        </w:rPr>
        <w:t>lcyE</w:t>
      </w:r>
      <w:proofErr w:type="spellEnd"/>
      <w:r>
        <w:t xml:space="preserve"> variants for the synthesis of β-carotene and β-branch carotenoids, respectively, occurred at lower frequencies for the </w:t>
      </w:r>
      <w:r>
        <w:rPr>
          <w:i/>
        </w:rPr>
        <w:t>sh2</w:t>
      </w:r>
      <w:r>
        <w:t xml:space="preserve"> lines relative to the </w:t>
      </w:r>
      <w:r>
        <w:rPr>
          <w:i/>
        </w:rPr>
        <w:t>su1</w:t>
      </w:r>
      <w:r>
        <w:t xml:space="preserve"> lines, suggesting that other genetic factors outside of the carotenoid pathway could be involved. Although the influence of sugar signaling on carotenoid synthesis is largely unknown for the high-sucrose endosperm of </w:t>
      </w:r>
      <w:r>
        <w:rPr>
          <w:i/>
        </w:rPr>
        <w:t>sh2</w:t>
      </w:r>
      <w:r>
        <w:t xml:space="preserve"> kernels, sucrose supplementation is associated with an increased accumulation of chlorophylls and carotenoids in wild-type Arabidopsis seedlings (Flores-Pérez et al., 2010). Despite these observations, it is still plausible that the inclusion of the endosperm mutation type covariate in genomic prediction models instead accounts for population structure and relatedness patterns that happen to correlate with the allele frequencies of causal variants controlling quantitative variation for carotenoid traits.</w:t>
      </w:r>
    </w:p>
    <w:p w14:paraId="073B5D99" w14:textId="3F3587F9" w:rsidR="00B9311C" w:rsidRDefault="004D552A">
      <w:pPr>
        <w:spacing w:line="480" w:lineRule="auto"/>
        <w:ind w:firstLine="720"/>
      </w:pPr>
      <w:r>
        <w:t xml:space="preserve">Even though the extent of heritable variation for each carotenoid phenotype is expected to be predominantly controlled by a few genes with moderate to large effects (Owens et al. 2014), on average, lower predictive abilities were achieved with the pathway-level and carotenoid QTL-targeted marker datasets compared to the genome-wide markers used for WGP. With essentially the same sweet corn association panel, </w:t>
      </w:r>
      <w:proofErr w:type="spellStart"/>
      <w:r>
        <w:t>Baseggio</w:t>
      </w:r>
      <w:proofErr w:type="spellEnd"/>
      <w:r>
        <w:t xml:space="preserve"> et al. (2019) showed a comparable pattern in predictive abilities of tocochromanol fresh kernel traits with three marker datasets that similarly varied in scope. A plausible explanation would be that SNPs included in the reduced marker datasets, which target </w:t>
      </w:r>
      <w:r>
        <w:rPr>
          <w:i/>
        </w:rPr>
        <w:t>a priori</w:t>
      </w:r>
      <w:r>
        <w:t xml:space="preserve"> candidate gene loci, were not at a density to be </w:t>
      </w:r>
      <w:del w:id="121" w:author="Jenna Hershberger" w:date="2019-09-17T17:00:00Z">
        <w:r w:rsidDel="003E45D8">
          <w:delText xml:space="preserve">sufficiently </w:delText>
        </w:r>
      </w:del>
      <w:r>
        <w:t xml:space="preserve">in </w:t>
      </w:r>
      <w:ins w:id="122" w:author="Jenna Hershberger" w:date="2019-09-17T17:00:00Z">
        <w:r w:rsidR="003E45D8">
          <w:t>sufficiently</w:t>
        </w:r>
        <w:r w:rsidR="003E45D8">
          <w:t xml:space="preserve"> </w:t>
        </w:r>
      </w:ins>
      <w:r>
        <w:t>strong LD with causal variants throughout the genome. Contrastingly, the work of Owen et al. (2014) showed that the carotenoid QTL-targeted marker dataset of eight genes used in our study predicted carotenoid traits with accuracies statistically equivalent to a genome-wide set of markers. However, in their study four (</w:t>
      </w:r>
      <w:r>
        <w:rPr>
          <w:i/>
        </w:rPr>
        <w:t>crtRB1</w:t>
      </w:r>
      <w:r>
        <w:t xml:space="preserve">, </w:t>
      </w:r>
      <w:proofErr w:type="spellStart"/>
      <w:r>
        <w:rPr>
          <w:i/>
        </w:rPr>
        <w:t>lycE</w:t>
      </w:r>
      <w:proofErr w:type="spellEnd"/>
      <w:r>
        <w:t xml:space="preserve">, </w:t>
      </w:r>
      <w:r>
        <w:rPr>
          <w:i/>
        </w:rPr>
        <w:t>lut1</w:t>
      </w:r>
      <w:r>
        <w:t xml:space="preserve">, </w:t>
      </w:r>
      <w:r>
        <w:rPr>
          <w:i/>
        </w:rPr>
        <w:t>zep1</w:t>
      </w:r>
      <w:r>
        <w:t xml:space="preserve">) of the eight genes were </w:t>
      </w:r>
      <w:r>
        <w:lastRenderedPageBreak/>
        <w:t>detected as strong signals in GWAS, whereas only two (</w:t>
      </w:r>
      <w:r>
        <w:rPr>
          <w:i/>
        </w:rPr>
        <w:t>crtRB1</w:t>
      </w:r>
      <w:r>
        <w:t xml:space="preserve">, </w:t>
      </w:r>
      <w:proofErr w:type="spellStart"/>
      <w:r>
        <w:rPr>
          <w:i/>
        </w:rPr>
        <w:t>lycE</w:t>
      </w:r>
      <w:proofErr w:type="spellEnd"/>
      <w:r>
        <w:t xml:space="preserve">) of the eight genes were strongly associated with carotenoids at the genome-wide level in our sweet corn association panel. </w:t>
      </w:r>
      <w:commentRangeStart w:id="123"/>
      <w:r>
        <w:t>In that light</w:t>
      </w:r>
      <w:commentRangeEnd w:id="123"/>
      <w:r w:rsidR="003E45D8">
        <w:rPr>
          <w:rStyle w:val="CommentReference"/>
        </w:rPr>
        <w:commentReference w:id="123"/>
      </w:r>
      <w:r>
        <w:t>, transcriptional networks could be integrated to identify novel candidate genes showing weak associations with carotenoids, and these genes combined in prediction models to potentially improve their predictive ability (Chan et al., 2011; Owens et al., 2014; Schaefer et al., 2018).</w:t>
      </w:r>
    </w:p>
    <w:p w14:paraId="0B82669D" w14:textId="77777777" w:rsidR="00B9311C" w:rsidRDefault="004D552A">
      <w:pPr>
        <w:keepNext/>
        <w:pBdr>
          <w:top w:val="nil"/>
          <w:left w:val="nil"/>
          <w:bottom w:val="nil"/>
          <w:right w:val="nil"/>
          <w:between w:val="nil"/>
        </w:pBdr>
        <w:spacing w:line="480" w:lineRule="auto"/>
        <w:jc w:val="center"/>
        <w:rPr>
          <w:b/>
          <w:smallCaps/>
          <w:color w:val="000000"/>
        </w:rPr>
      </w:pPr>
      <w:bookmarkStart w:id="124" w:name="_3rdcrjn" w:colFirst="0" w:colLast="0"/>
      <w:bookmarkEnd w:id="124"/>
      <w:r>
        <w:rPr>
          <w:b/>
          <w:smallCaps/>
          <w:color w:val="000000"/>
        </w:rPr>
        <w:t>CONCLUSIONS</w:t>
      </w:r>
    </w:p>
    <w:p w14:paraId="24A75912" w14:textId="225738F3" w:rsidR="00B9311C" w:rsidRDefault="004D552A">
      <w:pPr>
        <w:pBdr>
          <w:top w:val="nil"/>
          <w:left w:val="nil"/>
          <w:bottom w:val="nil"/>
          <w:right w:val="nil"/>
          <w:between w:val="nil"/>
        </w:pBdr>
        <w:spacing w:line="480" w:lineRule="auto"/>
      </w:pPr>
      <w:r>
        <w:t xml:space="preserve">We detected a significant association of </w:t>
      </w:r>
      <w:r>
        <w:rPr>
          <w:i/>
        </w:rPr>
        <w:t>crtRB1</w:t>
      </w:r>
      <w:r>
        <w:t xml:space="preserve"> with β-carotene concentration and </w:t>
      </w:r>
      <w:proofErr w:type="spellStart"/>
      <w:r>
        <w:rPr>
          <w:i/>
        </w:rPr>
        <w:t>lcyE</w:t>
      </w:r>
      <w:proofErr w:type="spellEnd"/>
      <w:r>
        <w:rPr>
          <w:i/>
        </w:rPr>
        <w:t xml:space="preserve"> </w:t>
      </w:r>
      <w:r>
        <w:t xml:space="preserve">with the ratio of β-xanthophylls to α-xanthophylls in kernels of fresh sweet corn. The most favorable </w:t>
      </w:r>
      <w:proofErr w:type="spellStart"/>
      <w:r>
        <w:rPr>
          <w:i/>
        </w:rPr>
        <w:t>lcyE</w:t>
      </w:r>
      <w:proofErr w:type="spellEnd"/>
      <w:r>
        <w:rPr>
          <w:i/>
        </w:rPr>
        <w:t xml:space="preserve"> </w:t>
      </w:r>
      <w:r>
        <w:t xml:space="preserve">allele and </w:t>
      </w:r>
      <w:r w:rsidRPr="00275F9F">
        <w:rPr>
          <w:i/>
        </w:rPr>
        <w:t>crtRB1</w:t>
      </w:r>
      <w:r w:rsidRPr="00275F9F">
        <w:rPr>
          <w:rFonts w:eastAsia="Cardo"/>
          <w:rPrChange w:id="125" w:author="Jenna Hershberger" w:date="2019-09-17T17:21:00Z">
            <w:rPr>
              <w:rFonts w:ascii="Cardo" w:eastAsia="Cardo" w:hAnsi="Cardo" w:cs="Cardo"/>
            </w:rPr>
          </w:rPrChange>
        </w:rPr>
        <w:t xml:space="preserve"> haplotype for increasing β-branch carotenoids (β-carotene and zeaxanthin) and β-carotene, respectively, were found to be uncommon (≤ 5%) for lines possessing </w:t>
      </w:r>
      <w:r w:rsidRPr="00275F9F">
        <w:rPr>
          <w:i/>
        </w:rPr>
        <w:t>sh2</w:t>
      </w:r>
      <w:r w:rsidRPr="00CC5903">
        <w:t>.</w:t>
      </w:r>
      <w:r>
        <w:t xml:space="preserve"> Therefore, lines with these favorable uncommon variants are potential donors for increasing β-carotene and/or zeaxanthin in </w:t>
      </w:r>
      <w:r>
        <w:rPr>
          <w:i/>
        </w:rPr>
        <w:t>sh2</w:t>
      </w:r>
      <w:r>
        <w:t xml:space="preserve"> and </w:t>
      </w:r>
      <w:r>
        <w:rPr>
          <w:i/>
        </w:rPr>
        <w:t>su1sh2</w:t>
      </w:r>
      <w:r>
        <w:t xml:space="preserve"> sweet corn breeding populations. Of the 19 carotenoid phenotypes, 13 </w:t>
      </w:r>
      <w:del w:id="126" w:author="Jenna Hershberger" w:date="2019-09-17T17:21:00Z">
        <w:r w:rsidDel="00275F9F">
          <w:delText xml:space="preserve">of them </w:delText>
        </w:r>
      </w:del>
      <w:r>
        <w:t xml:space="preserve">were significantly different among endosperm mutation types, but further experimental studies involving a combination of higher resolution segregating biparental populations and isogenic lines are needed to identify the biological factors driving these differences. The eventual profiling of carotenoid and gene expression levels across multiple developing kernel stages of select sweet corn lines combined with their </w:t>
      </w:r>
      <w:proofErr w:type="gramStart"/>
      <w:r>
        <w:t>whole-genome</w:t>
      </w:r>
      <w:proofErr w:type="gramEnd"/>
      <w:r>
        <w:t xml:space="preserve"> </w:t>
      </w:r>
      <w:proofErr w:type="spellStart"/>
      <w:r>
        <w:t>r</w:t>
      </w:r>
      <w:commentRangeStart w:id="127"/>
      <w:r>
        <w:t>esequence</w:t>
      </w:r>
      <w:commentRangeEnd w:id="127"/>
      <w:proofErr w:type="spellEnd"/>
      <w:r w:rsidR="00275F9F">
        <w:rPr>
          <w:rStyle w:val="CommentReference"/>
        </w:rPr>
        <w:commentReference w:id="127"/>
      </w:r>
      <w:r>
        <w:t xml:space="preserve"> data will help to better characterize functional haplotypes at </w:t>
      </w:r>
      <w:r>
        <w:rPr>
          <w:i/>
        </w:rPr>
        <w:t>crtRB1</w:t>
      </w:r>
      <w:r>
        <w:t xml:space="preserve">, </w:t>
      </w:r>
      <w:proofErr w:type="spellStart"/>
      <w:r>
        <w:rPr>
          <w:i/>
        </w:rPr>
        <w:t>lcyE</w:t>
      </w:r>
      <w:proofErr w:type="spellEnd"/>
      <w:r>
        <w:t xml:space="preserve">, and those yet to be detected because of limitations in statistical power. Furthermore, these findings could then be used to help inform genomic prediction models </w:t>
      </w:r>
      <w:ins w:id="128" w:author="Jenna Hershberger" w:date="2019-09-17T17:22:00Z">
        <w:r w:rsidR="008B3430">
          <w:t xml:space="preserve">as to </w:t>
        </w:r>
      </w:ins>
      <w:r>
        <w:t xml:space="preserve">which combinations of haplotypes such as from </w:t>
      </w:r>
      <w:r>
        <w:rPr>
          <w:i/>
        </w:rPr>
        <w:t>crtRB1</w:t>
      </w:r>
      <w:r>
        <w:t xml:space="preserve">, </w:t>
      </w:r>
      <w:proofErr w:type="spellStart"/>
      <w:r>
        <w:rPr>
          <w:i/>
        </w:rPr>
        <w:t>lcyE</w:t>
      </w:r>
      <w:proofErr w:type="spellEnd"/>
      <w:r>
        <w:t xml:space="preserve">, </w:t>
      </w:r>
      <w:r>
        <w:rPr>
          <w:i/>
        </w:rPr>
        <w:t>zep1</w:t>
      </w:r>
      <w:r>
        <w:t xml:space="preserve">, and </w:t>
      </w:r>
      <w:r>
        <w:rPr>
          <w:i/>
        </w:rPr>
        <w:t>lut1</w:t>
      </w:r>
      <w:r>
        <w:t xml:space="preserve"> are most optimal for increasing zeaxanthin and lutein levels for prevention of AMD</w:t>
      </w:r>
      <w:ins w:id="129" w:author="Jenna Hershberger" w:date="2019-09-17T17:24:00Z">
        <w:r w:rsidR="008B3430">
          <w:t xml:space="preserve"> </w:t>
        </w:r>
      </w:ins>
      <w:del w:id="130" w:author="Jenna Hershberger" w:date="2019-09-17T17:24:00Z">
        <w:r w:rsidDel="008B3430">
          <w:delText xml:space="preserve">, </w:delText>
        </w:r>
      </w:del>
      <w:del w:id="131" w:author="Jenna Hershberger" w:date="2019-09-17T17:23:00Z">
        <w:r w:rsidDel="008B3430">
          <w:delText>but not at the cost of</w:delText>
        </w:r>
      </w:del>
      <w:ins w:id="132" w:author="Jenna Hershberger" w:date="2019-09-17T17:23:00Z">
        <w:r w:rsidR="008B3430">
          <w:t>without</w:t>
        </w:r>
      </w:ins>
      <w:r>
        <w:t xml:space="preserve"> diminishing β-carotene levels. Genomic prediction models </w:t>
      </w:r>
      <w:r>
        <w:lastRenderedPageBreak/>
        <w:t xml:space="preserve">that used the genome-wide marker dataset showed the most promise for selecting sweet corn lines with elevated levels of lutein, zeaxanthin, and provitamin A carotenoids, but increasing the number of markers in the vicinity of candidate genes associated with carotenoid synthesis and retention is a warranted pursuit having potential benefit for both GWAS and GS. Collectively, our work in sweet corn represents an important step towards </w:t>
      </w:r>
      <w:commentRangeStart w:id="133"/>
      <w:r>
        <w:t xml:space="preserve">shedding further light </w:t>
      </w:r>
      <w:commentRangeEnd w:id="133"/>
      <w:r w:rsidR="008B3430">
        <w:rPr>
          <w:rStyle w:val="CommentReference"/>
        </w:rPr>
        <w:commentReference w:id="133"/>
      </w:r>
      <w:r>
        <w:t xml:space="preserve">on the genetic control of carotenoid synthesis and accumulation at the fresh eating stage </w:t>
      </w:r>
      <w:commentRangeStart w:id="134"/>
      <w:r>
        <w:t xml:space="preserve">and the optimal </w:t>
      </w:r>
      <w:commentRangeEnd w:id="134"/>
      <w:r w:rsidR="008B3430">
        <w:rPr>
          <w:rStyle w:val="CommentReference"/>
        </w:rPr>
        <w:commentReference w:id="134"/>
      </w:r>
      <w:r>
        <w:t xml:space="preserve">genomic prediction models for effectively increasing carotenoids </w:t>
      </w:r>
      <w:del w:id="135" w:author="Jenna Hershberger" w:date="2019-09-17T17:25:00Z">
        <w:r w:rsidDel="008B3430">
          <w:delText xml:space="preserve">at levels </w:delText>
        </w:r>
      </w:del>
      <w:r>
        <w:t xml:space="preserve">in fresh kernels to </w:t>
      </w:r>
      <w:ins w:id="136" w:author="Jenna Hershberger" w:date="2019-09-17T17:25:00Z">
        <w:r w:rsidR="008B3430">
          <w:t xml:space="preserve">levels </w:t>
        </w:r>
        <w:r w:rsidR="008B3430">
          <w:t xml:space="preserve">that will </w:t>
        </w:r>
      </w:ins>
      <w:r>
        <w:t>better benefit human health and nutrition.</w:t>
      </w:r>
    </w:p>
    <w:p w14:paraId="4310DEAE" w14:textId="77777777" w:rsidR="00B9311C" w:rsidRDefault="004D552A">
      <w:pPr>
        <w:pBdr>
          <w:top w:val="nil"/>
          <w:left w:val="nil"/>
          <w:bottom w:val="nil"/>
          <w:right w:val="nil"/>
          <w:between w:val="nil"/>
        </w:pBdr>
        <w:spacing w:line="480" w:lineRule="auto"/>
        <w:rPr>
          <w:b/>
          <w:smallCaps/>
          <w:color w:val="000000"/>
        </w:rPr>
      </w:pPr>
      <w:r>
        <w:rPr>
          <w:b/>
        </w:rPr>
        <w:t>Supplemental Information</w:t>
      </w:r>
    </w:p>
    <w:p w14:paraId="793B9C90" w14:textId="77777777" w:rsidR="00B9311C" w:rsidRDefault="004D552A">
      <w:pPr>
        <w:spacing w:after="240" w:line="276" w:lineRule="auto"/>
      </w:pPr>
      <w:r>
        <w:rPr>
          <w:b/>
        </w:rPr>
        <w:t>Supplemental Table S1</w:t>
      </w:r>
      <w:r>
        <w:t>. Lambda values used in Box-Cox transformation of 19 fresh kernel carotenoid traits in sweet corn.</w:t>
      </w:r>
    </w:p>
    <w:p w14:paraId="7EF23AF7" w14:textId="77777777" w:rsidR="00B9311C" w:rsidRDefault="004D552A">
      <w:pPr>
        <w:spacing w:after="240" w:line="276" w:lineRule="auto"/>
        <w:rPr>
          <w:b/>
        </w:rPr>
      </w:pPr>
      <w:r>
        <w:rPr>
          <w:b/>
        </w:rPr>
        <w:t xml:space="preserve">Supplemental Table S2. </w:t>
      </w:r>
      <w:r>
        <w:t xml:space="preserve">Back-transformed best linear unbiased predictors of the 19 fresh kernel carotenoid traits used for </w:t>
      </w:r>
      <w:r>
        <w:rPr>
          <w:color w:val="333333"/>
          <w:highlight w:val="white"/>
        </w:rPr>
        <w:t>the genome-wide association study and genomic prediction for 308 sweet corn inbred lines.</w:t>
      </w:r>
      <w:r>
        <w:rPr>
          <w:b/>
        </w:rPr>
        <w:t xml:space="preserve"> </w:t>
      </w:r>
    </w:p>
    <w:p w14:paraId="2DCD2345" w14:textId="77777777" w:rsidR="00B9311C" w:rsidRDefault="004D552A">
      <w:pPr>
        <w:spacing w:after="240" w:line="276" w:lineRule="auto"/>
      </w:pPr>
      <w:r>
        <w:rPr>
          <w:b/>
        </w:rPr>
        <w:t xml:space="preserve">Supplemental Table S3. </w:t>
      </w:r>
      <w:r>
        <w:t xml:space="preserve">Transformed best linear unbiased predictors of the 19 fresh kernel carotenoid traits used for </w:t>
      </w:r>
      <w:r>
        <w:rPr>
          <w:color w:val="333333"/>
          <w:highlight w:val="white"/>
        </w:rPr>
        <w:t>the genome-wide association study and genomic prediction for 308 sweet corn inbred lines.</w:t>
      </w:r>
    </w:p>
    <w:p w14:paraId="31CEEC8D" w14:textId="77777777" w:rsidR="00B9311C" w:rsidRDefault="004D552A">
      <w:pPr>
        <w:spacing w:after="240" w:line="276" w:lineRule="auto"/>
      </w:pPr>
      <w:r>
        <w:rPr>
          <w:b/>
        </w:rPr>
        <w:t>Supplemental Table S4.</w:t>
      </w:r>
      <w:r>
        <w:t xml:space="preserve"> Genomic information for the 60 </w:t>
      </w:r>
      <w:r>
        <w:rPr>
          <w:i/>
        </w:rPr>
        <w:t>a priori</w:t>
      </w:r>
      <w:r>
        <w:t xml:space="preserve"> candidate genes. </w:t>
      </w:r>
    </w:p>
    <w:p w14:paraId="6A55B8EF" w14:textId="77777777" w:rsidR="00B9311C" w:rsidRDefault="004D552A">
      <w:pPr>
        <w:spacing w:after="240" w:line="276" w:lineRule="auto"/>
      </w:pPr>
      <w:r>
        <w:rPr>
          <w:b/>
        </w:rPr>
        <w:t xml:space="preserve">Supplemental Table S5. </w:t>
      </w:r>
      <w:r>
        <w:t xml:space="preserve">Statistically significant results from a genome-wide association study of 19 fresh kernel carotenoid traits in sweet corn. </w:t>
      </w:r>
    </w:p>
    <w:p w14:paraId="75A48F40" w14:textId="77777777" w:rsidR="00B9311C" w:rsidRDefault="004D552A">
      <w:pPr>
        <w:spacing w:after="240" w:line="276" w:lineRule="auto"/>
      </w:pPr>
      <w:r>
        <w:rPr>
          <w:b/>
        </w:rPr>
        <w:t xml:space="preserve">Supplemental Table S6. </w:t>
      </w:r>
      <w:r>
        <w:rPr>
          <w:highlight w:val="white"/>
        </w:rPr>
        <w:t>Multi-locus mixed-model results from an analysis of carotenoid traits for chromosomes 2, 8 and 10.</w:t>
      </w:r>
    </w:p>
    <w:p w14:paraId="45186FB4" w14:textId="77777777" w:rsidR="00B9311C" w:rsidRDefault="004D552A">
      <w:pPr>
        <w:spacing w:after="240" w:line="276" w:lineRule="auto"/>
        <w:ind w:right="-450"/>
      </w:pPr>
      <w:r>
        <w:rPr>
          <w:b/>
        </w:rPr>
        <w:t>Supplemental Table S7.</w:t>
      </w:r>
      <w:r>
        <w:t xml:space="preserve"> Back-transformed effect estimates for </w:t>
      </w:r>
      <w:r>
        <w:rPr>
          <w:i/>
        </w:rPr>
        <w:t>crtRB1</w:t>
      </w:r>
      <w:r>
        <w:t xml:space="preserve"> and </w:t>
      </w:r>
      <w:proofErr w:type="spellStart"/>
      <w:r>
        <w:rPr>
          <w:i/>
        </w:rPr>
        <w:t>lcyE</w:t>
      </w:r>
      <w:proofErr w:type="spellEnd"/>
      <w:r>
        <w:t>-related SNPs selected with an optimal multi-locus mixed-model.</w:t>
      </w:r>
    </w:p>
    <w:p w14:paraId="55822421" w14:textId="77777777" w:rsidR="00B9311C" w:rsidRDefault="004D552A">
      <w:pPr>
        <w:spacing w:after="240" w:line="276" w:lineRule="auto"/>
      </w:pPr>
      <w:r>
        <w:rPr>
          <w:b/>
        </w:rPr>
        <w:t xml:space="preserve">Supplemental Table S8. </w:t>
      </w:r>
      <w:r>
        <w:rPr>
          <w:highlight w:val="white"/>
        </w:rPr>
        <w:t xml:space="preserve">Statistically significant results from a </w:t>
      </w:r>
      <w:r>
        <w:t xml:space="preserve">genome-wide association study of fresh kernel carotenoid traits in sweet corn when using the SNPs selected by </w:t>
      </w:r>
      <w:r>
        <w:rPr>
          <w:highlight w:val="white"/>
        </w:rPr>
        <w:t xml:space="preserve">multi-locus mixed-models </w:t>
      </w:r>
      <w:r>
        <w:t xml:space="preserve">as covariates in the mixed linear model. </w:t>
      </w:r>
    </w:p>
    <w:p w14:paraId="7CB0FAB9" w14:textId="77777777" w:rsidR="00B9311C" w:rsidRDefault="004D552A">
      <w:pPr>
        <w:spacing w:after="240" w:line="276" w:lineRule="auto"/>
        <w:rPr>
          <w:color w:val="000000"/>
        </w:rPr>
      </w:pPr>
      <w:r>
        <w:rPr>
          <w:b/>
          <w:color w:val="000000"/>
        </w:rPr>
        <w:lastRenderedPageBreak/>
        <w:t>Supplemental Fig. S1.</w:t>
      </w:r>
      <w:r>
        <w:rPr>
          <w:color w:val="000000"/>
        </w:rPr>
        <w:t xml:space="preserve"> </w:t>
      </w:r>
      <w:r>
        <w:rPr>
          <w:color w:val="000000"/>
          <w:highlight w:val="white"/>
        </w:rPr>
        <w:t xml:space="preserve">Correlation matrix for </w:t>
      </w:r>
      <w:proofErr w:type="gramStart"/>
      <w:r>
        <w:rPr>
          <w:color w:val="000000"/>
          <w:highlight w:val="white"/>
        </w:rPr>
        <w:t>back-transformed</w:t>
      </w:r>
      <w:proofErr w:type="gramEnd"/>
      <w:r>
        <w:rPr>
          <w:color w:val="000000"/>
          <w:highlight w:val="white"/>
        </w:rPr>
        <w:t xml:space="preserve"> BLUPs of the 19 carotenoid traits from fresh kernels in sweet corn.</w:t>
      </w:r>
    </w:p>
    <w:p w14:paraId="2C8F8B43" w14:textId="77777777" w:rsidR="00B9311C" w:rsidRDefault="004D552A">
      <w:pPr>
        <w:spacing w:after="240" w:line="276" w:lineRule="auto"/>
        <w:rPr>
          <w:color w:val="000000"/>
        </w:rPr>
      </w:pPr>
      <w:bookmarkStart w:id="137" w:name="_lnxbz9" w:colFirst="0" w:colLast="0"/>
      <w:bookmarkEnd w:id="137"/>
      <w:r>
        <w:rPr>
          <w:b/>
          <w:color w:val="000000"/>
        </w:rPr>
        <w:t>Supplemental Fig. S2.</w:t>
      </w:r>
      <w:r>
        <w:rPr>
          <w:color w:val="000000"/>
        </w:rPr>
        <w:t xml:space="preserve"> Genome-wide association study of 19 fresh kernel carotenoid traits in sweet corn.</w:t>
      </w:r>
    </w:p>
    <w:p w14:paraId="19DE4D27" w14:textId="77777777" w:rsidR="00B9311C" w:rsidRDefault="004D552A">
      <w:pPr>
        <w:widowControl w:val="0"/>
        <w:spacing w:after="240" w:line="276" w:lineRule="auto"/>
      </w:pPr>
      <w:r>
        <w:rPr>
          <w:b/>
        </w:rPr>
        <w:t>Supplemental Fig. S3.</w:t>
      </w:r>
      <w:r>
        <w:t xml:space="preserve"> Genome-wide association study for β-carotene in fresh kernels of sweet corn.</w:t>
      </w:r>
    </w:p>
    <w:p w14:paraId="00429369" w14:textId="77777777" w:rsidR="00B9311C" w:rsidRDefault="004D552A">
      <w:pPr>
        <w:widowControl w:val="0"/>
        <w:spacing w:after="240" w:line="276" w:lineRule="auto"/>
      </w:pPr>
      <w:r>
        <w:rPr>
          <w:b/>
        </w:rPr>
        <w:t>Supplemental Fig. S4.</w:t>
      </w:r>
      <w:r>
        <w:t xml:space="preserve"> Genome-wide association study for total xanthophylls in fresh kernels of sweet corn.</w:t>
      </w:r>
    </w:p>
    <w:p w14:paraId="151DC624" w14:textId="77777777" w:rsidR="00B9311C" w:rsidRDefault="004D552A">
      <w:pPr>
        <w:widowControl w:val="0"/>
        <w:spacing w:after="240" w:line="276" w:lineRule="auto"/>
      </w:pPr>
      <w:r>
        <w:rPr>
          <w:b/>
        </w:rPr>
        <w:t>Supplemental Fig. S5</w:t>
      </w:r>
      <w:r>
        <w:t xml:space="preserve">. Distributions of the percentage of lutein + zeaxanthin </w:t>
      </w:r>
      <w:commentRangeStart w:id="138"/>
      <w:r>
        <w:t xml:space="preserve">(6 mg) </w:t>
      </w:r>
      <w:commentRangeEnd w:id="138"/>
      <w:r w:rsidR="008B3430">
        <w:rPr>
          <w:rStyle w:val="CommentReference"/>
        </w:rPr>
        <w:commentReference w:id="138"/>
      </w:r>
      <w:r>
        <w:t>and recommended daily allowance (RDA) for vitamin A (retinol activity equivalents) for women (700 mg) and men (900 mg) provided by inbred lines from the sweet corn association panel.</w:t>
      </w:r>
    </w:p>
    <w:p w14:paraId="3246FFE3" w14:textId="77777777" w:rsidR="00B9311C" w:rsidRDefault="004D552A">
      <w:pPr>
        <w:widowControl w:val="0"/>
        <w:spacing w:after="240" w:line="276" w:lineRule="auto"/>
        <w:rPr>
          <w:b/>
        </w:rPr>
      </w:pPr>
      <w:r>
        <w:rPr>
          <w:b/>
        </w:rPr>
        <w:t>Conflict of Interest Disclosure</w:t>
      </w:r>
    </w:p>
    <w:p w14:paraId="68D38122" w14:textId="77777777" w:rsidR="00B9311C" w:rsidRDefault="004D552A">
      <w:pPr>
        <w:widowControl w:val="0"/>
        <w:spacing w:after="240" w:line="276" w:lineRule="auto"/>
      </w:pPr>
      <w:r>
        <w:t>The authors declare that there is no conflict of interest.</w:t>
      </w:r>
    </w:p>
    <w:p w14:paraId="150DE752" w14:textId="77777777" w:rsidR="00B9311C" w:rsidRDefault="004D552A">
      <w:pPr>
        <w:widowControl w:val="0"/>
        <w:spacing w:after="240" w:line="276" w:lineRule="auto"/>
        <w:rPr>
          <w:b/>
        </w:rPr>
      </w:pPr>
      <w:r>
        <w:rPr>
          <w:b/>
        </w:rPr>
        <w:t>Author Contributions</w:t>
      </w:r>
    </w:p>
    <w:p w14:paraId="516FF2D4" w14:textId="77777777" w:rsidR="00B9311C" w:rsidRDefault="004D552A">
      <w:pPr>
        <w:widowControl w:val="0"/>
        <w:spacing w:after="240" w:line="276" w:lineRule="auto"/>
      </w:pPr>
      <w:r>
        <w:t>M.B. and M.A.G. co-wrote the manuscript; M.B. led the data analysis; M.M.-L. performed the HPLC analyses and metabolite quantifications; N.K. provided overall management of panel growth (planting, pollination, harvesting); M.B., M.M., and J.C. generated the marker datasets; D.D.P. oversaw the metabolite analyses and biological interpretation; W.F.T., M.M., and E.S.B. constructed the association panel; E.S.B., M.E.S., W.F.T., and M.A.G. conceived and designed the project; M.A.G. oversaw the data analysis, project management, design, and coordination.</w:t>
      </w:r>
    </w:p>
    <w:p w14:paraId="4EC39824" w14:textId="77777777" w:rsidR="00B9311C" w:rsidRDefault="004D552A">
      <w:pPr>
        <w:widowControl w:val="0"/>
        <w:spacing w:after="240" w:line="276" w:lineRule="auto"/>
        <w:rPr>
          <w:b/>
        </w:rPr>
      </w:pPr>
      <w:r>
        <w:rPr>
          <w:b/>
        </w:rPr>
        <w:t>Acknowledgements</w:t>
      </w:r>
    </w:p>
    <w:p w14:paraId="40B070D9" w14:textId="77777777" w:rsidR="00B9311C" w:rsidRDefault="004D552A">
      <w:pPr>
        <w:widowControl w:val="0"/>
        <w:spacing w:after="240" w:line="276" w:lineRule="auto"/>
      </w:pPr>
      <w:r>
        <w:t xml:space="preserve">This research was supported by the National Institute of Food and Agriculture; the USDA Hatch under accession numbers 100397 (M.A.G.), 1010428 (M.A.G.), 1013637 (M.A.G.), 1013641 (M.A.G.), and 142 AAC6861 072600 4 (W.F.T.); the National Science Foundation (IOS-1546657 to D.D.P and M.A.G.); Cornell University startup funds (M.A.G.); the USDA-ARS (E.S.B.); and by </w:t>
      </w:r>
      <w:proofErr w:type="spellStart"/>
      <w:r>
        <w:t>Coordenação</w:t>
      </w:r>
      <w:proofErr w:type="spellEnd"/>
      <w:r>
        <w:t xml:space="preserve"> de </w:t>
      </w:r>
      <w:proofErr w:type="spellStart"/>
      <w:r>
        <w:t>Aperfeiçoamento</w:t>
      </w:r>
      <w:proofErr w:type="spellEnd"/>
      <w:r>
        <w:t xml:space="preserve"> de </w:t>
      </w:r>
      <w:proofErr w:type="spellStart"/>
      <w:r>
        <w:t>Pessoal</w:t>
      </w:r>
      <w:proofErr w:type="spellEnd"/>
      <w:r>
        <w:t xml:space="preserve"> de </w:t>
      </w:r>
      <w:proofErr w:type="spellStart"/>
      <w:r>
        <w:t>Nível</w:t>
      </w:r>
      <w:proofErr w:type="spellEnd"/>
      <w:r>
        <w:t xml:space="preserve"> Superior, Brazil (M.B.). Mention of trade names or commercial products in this publication is solely for the purpose of providing specific information and does not imply recommendation or endorsement by the USDA. The USDA is an equal opportunity provider and employer. We thank the current and past members of the Tracy and Gore labs for their efforts in pollination, harvest, and sample preparation.</w:t>
      </w:r>
    </w:p>
    <w:p w14:paraId="4BE61185" w14:textId="77777777" w:rsidR="00B9311C" w:rsidRDefault="004D552A">
      <w:pPr>
        <w:widowControl w:val="0"/>
        <w:spacing w:after="240" w:line="276" w:lineRule="auto"/>
        <w:rPr>
          <w:b/>
        </w:rPr>
      </w:pPr>
      <w:r>
        <w:rPr>
          <w:b/>
        </w:rPr>
        <w:t>References</w:t>
      </w:r>
    </w:p>
    <w:p w14:paraId="543AE93E"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lastRenderedPageBreak/>
        <w:t>Akdemir</w:t>
      </w:r>
      <w:proofErr w:type="spellEnd"/>
      <w:r>
        <w:rPr>
          <w:color w:val="000000"/>
        </w:rPr>
        <w:t>, D., and U.G. Okeke. 2015. EMMREML: Fitting mixed models with known covariance structures. https://CRAN.R-project.org/package=EMMREML (accessed 6 April 2019).</w:t>
      </w:r>
    </w:p>
    <w:p w14:paraId="7312C5C3" w14:textId="77777777" w:rsidR="00B9311C" w:rsidRDefault="004D552A" w:rsidP="00A343DE">
      <w:pPr>
        <w:spacing w:line="276" w:lineRule="auto"/>
        <w:ind w:left="810" w:hanging="810"/>
        <w:pPrChange w:id="139" w:author="Jenna Hershberger" w:date="2019-09-17T16:48:00Z">
          <w:pPr>
            <w:spacing w:line="276" w:lineRule="auto"/>
            <w:ind w:left="810"/>
          </w:pPr>
        </w:pPrChange>
      </w:pPr>
      <w:r>
        <w:t xml:space="preserve">Albrecht, T., H.-J. </w:t>
      </w:r>
      <w:proofErr w:type="spellStart"/>
      <w:r>
        <w:t>Auinger</w:t>
      </w:r>
      <w:proofErr w:type="spellEnd"/>
      <w:r>
        <w:t xml:space="preserve">, V. </w:t>
      </w:r>
      <w:proofErr w:type="spellStart"/>
      <w:r>
        <w:t>Wimmer</w:t>
      </w:r>
      <w:proofErr w:type="spellEnd"/>
      <w:r>
        <w:t xml:space="preserve">, J.O. </w:t>
      </w:r>
      <w:proofErr w:type="spellStart"/>
      <w:r>
        <w:t>Ogutu</w:t>
      </w:r>
      <w:proofErr w:type="spellEnd"/>
      <w:r>
        <w:t xml:space="preserve">, C. </w:t>
      </w:r>
      <w:proofErr w:type="spellStart"/>
      <w:r>
        <w:t>Knaak</w:t>
      </w:r>
      <w:proofErr w:type="spellEnd"/>
      <w:r>
        <w:t xml:space="preserve">, M. </w:t>
      </w:r>
      <w:proofErr w:type="spellStart"/>
      <w:r>
        <w:t>Ouzunova</w:t>
      </w:r>
      <w:proofErr w:type="spellEnd"/>
      <w:r>
        <w:t xml:space="preserve">, et al. 2014. Genome-based prediction of maize hybrid performance across genetic groups, testers, locations, and years. </w:t>
      </w:r>
      <w:proofErr w:type="spellStart"/>
      <w:r>
        <w:t>Theor</w:t>
      </w:r>
      <w:proofErr w:type="spellEnd"/>
      <w:r>
        <w:t>. Appl. Genet. 127:1375-1386. doi:10.1007/s00122-014-2305-z.</w:t>
      </w:r>
    </w:p>
    <w:p w14:paraId="3239CCAA" w14:textId="77777777" w:rsidR="00B9311C" w:rsidRDefault="00B9311C">
      <w:pPr>
        <w:spacing w:line="276" w:lineRule="auto"/>
        <w:ind w:left="810"/>
      </w:pPr>
    </w:p>
    <w:p w14:paraId="6E6D754A" w14:textId="77777777" w:rsidR="00B9311C" w:rsidRDefault="004D552A">
      <w:pPr>
        <w:pBdr>
          <w:top w:val="nil"/>
          <w:left w:val="nil"/>
          <w:bottom w:val="nil"/>
          <w:right w:val="nil"/>
          <w:between w:val="nil"/>
        </w:pBdr>
        <w:spacing w:after="240" w:line="276" w:lineRule="auto"/>
        <w:ind w:left="810" w:hanging="810"/>
      </w:pPr>
      <w:proofErr w:type="spellStart"/>
      <w:r>
        <w:t>Azmach</w:t>
      </w:r>
      <w:proofErr w:type="spellEnd"/>
      <w:r>
        <w:t xml:space="preserve"> G., M. </w:t>
      </w:r>
      <w:proofErr w:type="spellStart"/>
      <w:r>
        <w:t>Gedil</w:t>
      </w:r>
      <w:proofErr w:type="spellEnd"/>
      <w:r>
        <w:t xml:space="preserve">, A. </w:t>
      </w:r>
      <w:proofErr w:type="spellStart"/>
      <w:r>
        <w:t>Menkir</w:t>
      </w:r>
      <w:proofErr w:type="spellEnd"/>
      <w:r>
        <w:t>, and C. Spillane. 2013. Marker-trait association analysis of functional gene markers for provitamin A levels across diverse tropical yellow maize inbred lines. BMC Plant Biol. 13: 227.</w:t>
      </w:r>
    </w:p>
    <w:p w14:paraId="7839886C" w14:textId="77777777" w:rsidR="00B9311C" w:rsidRDefault="004D552A">
      <w:pPr>
        <w:pBdr>
          <w:top w:val="nil"/>
          <w:left w:val="nil"/>
          <w:bottom w:val="nil"/>
          <w:right w:val="nil"/>
          <w:between w:val="nil"/>
        </w:pBdr>
        <w:spacing w:after="240" w:line="276" w:lineRule="auto"/>
        <w:ind w:left="810" w:hanging="810"/>
      </w:pPr>
      <w:proofErr w:type="spellStart"/>
      <w:r>
        <w:t>Azmach</w:t>
      </w:r>
      <w:proofErr w:type="spellEnd"/>
      <w:r>
        <w:t xml:space="preserve">, G., A. </w:t>
      </w:r>
      <w:proofErr w:type="spellStart"/>
      <w:r>
        <w:t>Menkir</w:t>
      </w:r>
      <w:proofErr w:type="spellEnd"/>
      <w:r>
        <w:t xml:space="preserve">, C. Spillane, and M. </w:t>
      </w:r>
      <w:proofErr w:type="spellStart"/>
      <w:r>
        <w:t>Gedil</w:t>
      </w:r>
      <w:proofErr w:type="spellEnd"/>
      <w:r>
        <w:t>. 2018. Genetic loci controlling carotenoid biosynthesis in diverse tropical maize lines. G3 8:1049-1065. doi:10.1534/g3.117.300511.</w:t>
      </w:r>
    </w:p>
    <w:p w14:paraId="523390D8" w14:textId="77777777" w:rsidR="00B9311C" w:rsidRDefault="004D552A">
      <w:pPr>
        <w:pBdr>
          <w:top w:val="nil"/>
          <w:left w:val="nil"/>
          <w:bottom w:val="nil"/>
          <w:right w:val="nil"/>
          <w:between w:val="nil"/>
        </w:pBdr>
        <w:spacing w:after="240" w:line="276" w:lineRule="auto"/>
        <w:ind w:left="810" w:hanging="810"/>
      </w:pPr>
      <w:proofErr w:type="spellStart"/>
      <w:r>
        <w:t>Babu</w:t>
      </w:r>
      <w:proofErr w:type="spellEnd"/>
      <w:r>
        <w:t xml:space="preserve">, R., N.P. Rojas, S. Gao, J. Yan, and K. Pixley. 2013. Validation of the effects of molecular marker polymorphisms in </w:t>
      </w:r>
      <w:proofErr w:type="spellStart"/>
      <w:r>
        <w:t>LcyE</w:t>
      </w:r>
      <w:proofErr w:type="spellEnd"/>
      <w:r>
        <w:t xml:space="preserve"> and CrtRB1 on provitamin a </w:t>
      </w:r>
      <w:proofErr w:type="gramStart"/>
      <w:r>
        <w:t>concentrations</w:t>
      </w:r>
      <w:proofErr w:type="gramEnd"/>
      <w:r>
        <w:t xml:space="preserve"> for 26 tropical maize populations. </w:t>
      </w:r>
      <w:proofErr w:type="spellStart"/>
      <w:r>
        <w:t>Theor</w:t>
      </w:r>
      <w:proofErr w:type="spellEnd"/>
      <w:r>
        <w:t xml:space="preserve">. Appl. Genet. 126:389-399. </w:t>
      </w:r>
      <w:proofErr w:type="spellStart"/>
      <w:r>
        <w:t>doi</w:t>
      </w:r>
      <w:proofErr w:type="spellEnd"/>
      <w:r>
        <w:t>: 10.1007/s00122-012-1987-3</w:t>
      </w:r>
    </w:p>
    <w:p w14:paraId="1F4880D1" w14:textId="77777777" w:rsidR="00B9311C" w:rsidRDefault="004D552A">
      <w:pPr>
        <w:pBdr>
          <w:top w:val="nil"/>
          <w:left w:val="nil"/>
          <w:bottom w:val="nil"/>
          <w:right w:val="nil"/>
          <w:between w:val="nil"/>
        </w:pBdr>
        <w:spacing w:after="240" w:line="276" w:lineRule="auto"/>
        <w:ind w:left="810" w:hanging="810"/>
      </w:pPr>
      <w:proofErr w:type="spellStart"/>
      <w:r>
        <w:t>Baseggio</w:t>
      </w:r>
      <w:proofErr w:type="spellEnd"/>
      <w:r>
        <w:t>, M., M. Murray, M. Magallanes-</w:t>
      </w:r>
      <w:proofErr w:type="spellStart"/>
      <w:r>
        <w:t>Lundback</w:t>
      </w:r>
      <w:proofErr w:type="spellEnd"/>
      <w:r>
        <w:t xml:space="preserve">, N. </w:t>
      </w:r>
      <w:proofErr w:type="spellStart"/>
      <w:r>
        <w:t>Kaczmar</w:t>
      </w:r>
      <w:proofErr w:type="spellEnd"/>
      <w:r>
        <w:t>, J. Chamness, E.S. Buckler, et al. 2019. Genome-wide association and genomic prediction models of tocochromanols in fresh sweet corn kernels. Plant Gen. 12. doi:10.3835/plantgenome2018.06.0038.</w:t>
      </w:r>
    </w:p>
    <w:p w14:paraId="3B829D4E"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Benjamini</w:t>
      </w:r>
      <w:proofErr w:type="spellEnd"/>
      <w:r>
        <w:rPr>
          <w:color w:val="000000"/>
        </w:rPr>
        <w:t>, Y. and Y. Hochberg. 1995. Controlling the false discovery rate: A practical and powerful approach to multiple testing. J. R. Stat. Soc. Ser</w:t>
      </w:r>
      <w:r>
        <w:t>ies</w:t>
      </w:r>
      <w:r>
        <w:rPr>
          <w:color w:val="000000"/>
        </w:rPr>
        <w:t xml:space="preserve"> B. Stat. </w:t>
      </w:r>
      <w:proofErr w:type="spellStart"/>
      <w:r>
        <w:rPr>
          <w:color w:val="000000"/>
        </w:rPr>
        <w:t>Method</w:t>
      </w:r>
      <w:r>
        <w:t>ol</w:t>
      </w:r>
      <w:proofErr w:type="spellEnd"/>
      <w:r>
        <w:t>.</w:t>
      </w:r>
      <w:r>
        <w:rPr>
          <w:color w:val="000000"/>
        </w:rPr>
        <w:t xml:space="preserve"> 57:289-300.</w:t>
      </w:r>
    </w:p>
    <w:p w14:paraId="1CD988D6"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Bone, R.A., J.T. Landrum, G.W. </w:t>
      </w:r>
      <w:proofErr w:type="spellStart"/>
      <w:r>
        <w:rPr>
          <w:color w:val="000000"/>
        </w:rPr>
        <w:t>Hime</w:t>
      </w:r>
      <w:proofErr w:type="spellEnd"/>
      <w:r>
        <w:rPr>
          <w:color w:val="000000"/>
        </w:rPr>
        <w:t xml:space="preserve">, A. </w:t>
      </w:r>
      <w:proofErr w:type="spellStart"/>
      <w:r>
        <w:rPr>
          <w:color w:val="000000"/>
        </w:rPr>
        <w:t>Cains</w:t>
      </w:r>
      <w:proofErr w:type="spellEnd"/>
      <w:r>
        <w:rPr>
          <w:color w:val="000000"/>
        </w:rPr>
        <w:t xml:space="preserve">, and J. </w:t>
      </w:r>
      <w:proofErr w:type="spellStart"/>
      <w:r>
        <w:rPr>
          <w:color w:val="000000"/>
        </w:rPr>
        <w:t>Zamor</w:t>
      </w:r>
      <w:proofErr w:type="spellEnd"/>
      <w:r>
        <w:rPr>
          <w:color w:val="000000"/>
        </w:rPr>
        <w:t xml:space="preserve">. 1993. Stereochemistry of the human macular carotenoids. Invest. </w:t>
      </w:r>
      <w:proofErr w:type="spellStart"/>
      <w:r>
        <w:rPr>
          <w:color w:val="000000"/>
        </w:rPr>
        <w:t>Ophthalmol</w:t>
      </w:r>
      <w:proofErr w:type="spellEnd"/>
      <w:r>
        <w:rPr>
          <w:color w:val="000000"/>
        </w:rPr>
        <w:t>. Vis. Sci. 34:2033-2040.</w:t>
      </w:r>
    </w:p>
    <w:p w14:paraId="606348DD"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Box, G.E.P., and D.R. Cox. 1964. An analysis of transformations. J. R. Stat. Soc. Ser. B Stat. Soc. 26:211-252.</w:t>
      </w:r>
    </w:p>
    <w:p w14:paraId="5BEF3F4B"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Buckner, B.</w:t>
      </w:r>
      <w:r>
        <w:t xml:space="preserve">, T.L. Kelson, and D.S. Robertson. </w:t>
      </w:r>
      <w:r>
        <w:rPr>
          <w:color w:val="000000"/>
        </w:rPr>
        <w:t xml:space="preserve">1990. Cloning of the </w:t>
      </w:r>
      <w:r>
        <w:rPr>
          <w:i/>
          <w:color w:val="000000"/>
        </w:rPr>
        <w:t>y1</w:t>
      </w:r>
      <w:r>
        <w:rPr>
          <w:color w:val="000000"/>
        </w:rPr>
        <w:t xml:space="preserve"> locus of maize, a gene involved in the biosynthesis of carotenoids. Plant Cell 2:867-876. doi:10.1105/tpc.2.9.867.</w:t>
      </w:r>
    </w:p>
    <w:p w14:paraId="045C0780"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Burt, A.J., C.M. Grainger, M.P. </w:t>
      </w:r>
      <w:proofErr w:type="spellStart"/>
      <w:r>
        <w:rPr>
          <w:color w:val="000000"/>
        </w:rPr>
        <w:t>Smid</w:t>
      </w:r>
      <w:proofErr w:type="spellEnd"/>
      <w:r>
        <w:rPr>
          <w:color w:val="000000"/>
        </w:rPr>
        <w:t>, B</w:t>
      </w:r>
      <w:r>
        <w:t>.</w:t>
      </w:r>
      <w:r>
        <w:rPr>
          <w:color w:val="000000"/>
        </w:rPr>
        <w:t xml:space="preserve">J. </w:t>
      </w:r>
      <w:proofErr w:type="spellStart"/>
      <w:r>
        <w:rPr>
          <w:color w:val="000000"/>
        </w:rPr>
        <w:t>Shelp</w:t>
      </w:r>
      <w:proofErr w:type="spellEnd"/>
      <w:r>
        <w:rPr>
          <w:color w:val="000000"/>
        </w:rPr>
        <w:t>, and E.A. Lee. 2011. Allele mining of exotic maize germplasm to enhance macular carotenoids. Crop Sci. 51:991</w:t>
      </w:r>
      <w:r>
        <w:t>-</w:t>
      </w:r>
      <w:r>
        <w:rPr>
          <w:color w:val="000000"/>
        </w:rPr>
        <w:t>1004.</w:t>
      </w:r>
    </w:p>
    <w:p w14:paraId="59987883" w14:textId="77777777" w:rsidR="00B9311C" w:rsidRDefault="004D552A">
      <w:pPr>
        <w:pBdr>
          <w:top w:val="nil"/>
          <w:left w:val="nil"/>
          <w:bottom w:val="nil"/>
          <w:right w:val="nil"/>
          <w:between w:val="nil"/>
        </w:pBdr>
        <w:spacing w:after="240" w:line="276" w:lineRule="auto"/>
        <w:ind w:left="810" w:hanging="810"/>
      </w:pPr>
      <w:proofErr w:type="spellStart"/>
      <w:r>
        <w:lastRenderedPageBreak/>
        <w:t>Calus</w:t>
      </w:r>
      <w:proofErr w:type="spellEnd"/>
      <w:r>
        <w:t xml:space="preserve">, M.P.L., T.H.E. </w:t>
      </w:r>
      <w:proofErr w:type="spellStart"/>
      <w:r>
        <w:t>Meuwissen</w:t>
      </w:r>
      <w:proofErr w:type="spellEnd"/>
      <w:r>
        <w:t xml:space="preserve">, A.P.W. de </w:t>
      </w:r>
      <w:proofErr w:type="spellStart"/>
      <w:r>
        <w:t>Roos</w:t>
      </w:r>
      <w:proofErr w:type="spellEnd"/>
      <w:r>
        <w:t xml:space="preserve">, and R.F. </w:t>
      </w:r>
      <w:proofErr w:type="spellStart"/>
      <w:r>
        <w:t>Veerkamp</w:t>
      </w:r>
      <w:proofErr w:type="spellEnd"/>
      <w:r>
        <w:t>. 2008. Accuracy of genomic selection using different methods to define haplotypes. Genetics 178:553-561. doi:10.1534/genetics.107.080838.</w:t>
      </w:r>
    </w:p>
    <w:p w14:paraId="49543093" w14:textId="77777777" w:rsidR="00B9311C" w:rsidRDefault="004D552A">
      <w:pPr>
        <w:pBdr>
          <w:top w:val="nil"/>
          <w:left w:val="nil"/>
          <w:bottom w:val="nil"/>
          <w:right w:val="nil"/>
          <w:between w:val="nil"/>
        </w:pBdr>
        <w:spacing w:after="240" w:line="276" w:lineRule="auto"/>
        <w:ind w:left="810" w:hanging="810"/>
      </w:pPr>
      <w:r>
        <w:rPr>
          <w:color w:val="000000"/>
        </w:rPr>
        <w:t>Calvo-</w:t>
      </w:r>
      <w:proofErr w:type="spellStart"/>
      <w:r>
        <w:rPr>
          <w:color w:val="000000"/>
        </w:rPr>
        <w:t>Brenes</w:t>
      </w:r>
      <w:proofErr w:type="spellEnd"/>
      <w:r>
        <w:rPr>
          <w:color w:val="000000"/>
        </w:rPr>
        <w:t xml:space="preserve">, P., K. Fanning, and T. O'Hare. 2019. Does kernel position on the cob affect zeaxanthin, lutein and total carotenoid contents or quality parameters, in zeaxanthin-biofortified sweet-corn? Food Chem. 277:490-495. </w:t>
      </w:r>
      <w:proofErr w:type="gramStart"/>
      <w:r>
        <w:t>doi:10.1016/j.foodchem</w:t>
      </w:r>
      <w:proofErr w:type="gramEnd"/>
      <w:r>
        <w:t>.2018.10.141.</w:t>
      </w:r>
    </w:p>
    <w:p w14:paraId="3DD86253" w14:textId="77777777" w:rsidR="00B9311C" w:rsidRDefault="004D552A">
      <w:pPr>
        <w:pBdr>
          <w:top w:val="nil"/>
          <w:left w:val="nil"/>
          <w:bottom w:val="nil"/>
          <w:right w:val="nil"/>
          <w:between w:val="nil"/>
        </w:pBdr>
        <w:spacing w:after="240" w:line="276" w:lineRule="auto"/>
        <w:ind w:left="810" w:hanging="810"/>
      </w:pPr>
      <w:proofErr w:type="spellStart"/>
      <w:r>
        <w:t>Cazzonelli</w:t>
      </w:r>
      <w:proofErr w:type="spellEnd"/>
      <w:r>
        <w:t xml:space="preserve"> C. I., and B.J. </w:t>
      </w:r>
      <w:proofErr w:type="spellStart"/>
      <w:r>
        <w:t>Pogson</w:t>
      </w:r>
      <w:proofErr w:type="spellEnd"/>
      <w:r>
        <w:t>. 2010. Source to sink: regulation of carotenoid biosynthesis in plants. Trends Plant Sci. 15: 266–274.</w:t>
      </w:r>
    </w:p>
    <w:p w14:paraId="3140EBB6" w14:textId="77777777" w:rsidR="00B9311C" w:rsidRDefault="004D552A">
      <w:pPr>
        <w:pBdr>
          <w:top w:val="nil"/>
          <w:left w:val="nil"/>
          <w:bottom w:val="nil"/>
          <w:right w:val="nil"/>
          <w:between w:val="nil"/>
        </w:pBdr>
        <w:spacing w:after="240" w:line="276" w:lineRule="auto"/>
        <w:ind w:left="810" w:hanging="810"/>
      </w:pPr>
      <w:r>
        <w:t xml:space="preserve">Chan, E.K.F., H.C. Rowe, J.A. Corwin, B. Joseph, and D.J. </w:t>
      </w:r>
      <w:proofErr w:type="spellStart"/>
      <w:r>
        <w:t>Kliebenstein</w:t>
      </w:r>
      <w:proofErr w:type="spellEnd"/>
      <w:r>
        <w:t xml:space="preserve">. 2011. Combining genome-wide association mapping and transcriptional networks to identify novel genes controlling </w:t>
      </w:r>
      <w:proofErr w:type="spellStart"/>
      <w:r>
        <w:t>glucosinolates</w:t>
      </w:r>
      <w:proofErr w:type="spellEnd"/>
      <w:r>
        <w:t xml:space="preserve"> in </w:t>
      </w:r>
      <w:r>
        <w:rPr>
          <w:i/>
        </w:rPr>
        <w:t>Arabidopsis thaliana</w:t>
      </w:r>
      <w:r>
        <w:t xml:space="preserve">. </w:t>
      </w:r>
      <w:proofErr w:type="spellStart"/>
      <w:r>
        <w:t>PLoS</w:t>
      </w:r>
      <w:proofErr w:type="spellEnd"/>
      <w:r>
        <w:t xml:space="preserve"> Biol. 9: e1001125. </w:t>
      </w:r>
      <w:proofErr w:type="gramStart"/>
      <w:r>
        <w:t>doi:10.1371/journal.pbio</w:t>
      </w:r>
      <w:proofErr w:type="gramEnd"/>
      <w:r>
        <w:t>.1001125.</w:t>
      </w:r>
    </w:p>
    <w:p w14:paraId="229F6BA0"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Chander</w:t>
      </w:r>
      <w:proofErr w:type="spellEnd"/>
      <w:r>
        <w:rPr>
          <w:color w:val="000000"/>
        </w:rPr>
        <w:t xml:space="preserve">, S., Y.Q. Guo, X.H. Yang, J. Zhang, X.Q. Lu, J.B. Yan, et al. 2008. Using molecular markers to identify two major loci controlling carotenoid contents in maize grain. </w:t>
      </w:r>
      <w:proofErr w:type="spellStart"/>
      <w:r>
        <w:t>Theor</w:t>
      </w:r>
      <w:proofErr w:type="spellEnd"/>
      <w:r>
        <w:t>. Appl. Genet.</w:t>
      </w:r>
      <w:r>
        <w:rPr>
          <w:color w:val="000000"/>
        </w:rPr>
        <w:t xml:space="preserve"> 116: 223-233. doi:10.1007/s00122-007-0661-7.</w:t>
      </w:r>
    </w:p>
    <w:p w14:paraId="58F0B00A"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Chen, J., and Z. Chen. 2008. Extended Bayesian information criteria for model selection with large model spaces. </w:t>
      </w:r>
      <w:proofErr w:type="spellStart"/>
      <w:r>
        <w:rPr>
          <w:color w:val="000000"/>
        </w:rPr>
        <w:t>Biometrika</w:t>
      </w:r>
      <w:proofErr w:type="spellEnd"/>
      <w:r>
        <w:rPr>
          <w:color w:val="000000"/>
        </w:rPr>
        <w:t xml:space="preserve"> 95:759-771. doi:10.1093/</w:t>
      </w:r>
      <w:proofErr w:type="spellStart"/>
      <w:r>
        <w:rPr>
          <w:color w:val="000000"/>
        </w:rPr>
        <w:t>biomet</w:t>
      </w:r>
      <w:proofErr w:type="spellEnd"/>
      <w:r>
        <w:rPr>
          <w:color w:val="000000"/>
        </w:rPr>
        <w:t>/asn034.</w:t>
      </w:r>
    </w:p>
    <w:p w14:paraId="249E6473" w14:textId="77777777" w:rsidR="00B9311C" w:rsidRDefault="004D552A">
      <w:pPr>
        <w:pBdr>
          <w:top w:val="nil"/>
          <w:left w:val="nil"/>
          <w:bottom w:val="nil"/>
          <w:right w:val="nil"/>
          <w:between w:val="nil"/>
        </w:pBdr>
        <w:spacing w:after="240" w:line="276" w:lineRule="auto"/>
        <w:ind w:left="810" w:hanging="810"/>
      </w:pPr>
      <w:r>
        <w:rPr>
          <w:color w:val="000000"/>
        </w:rPr>
        <w:t xml:space="preserve">Chew, E.Y., T.E. Clemons, J.P. </w:t>
      </w:r>
      <w:proofErr w:type="spellStart"/>
      <w:r>
        <w:rPr>
          <w:color w:val="000000"/>
        </w:rPr>
        <w:t>SanGiovanni</w:t>
      </w:r>
      <w:proofErr w:type="spellEnd"/>
      <w:r>
        <w:rPr>
          <w:color w:val="000000"/>
        </w:rPr>
        <w:t xml:space="preserve">, R.P. </w:t>
      </w:r>
      <w:proofErr w:type="spellStart"/>
      <w:r>
        <w:rPr>
          <w:color w:val="000000"/>
        </w:rPr>
        <w:t>Danis</w:t>
      </w:r>
      <w:proofErr w:type="spellEnd"/>
      <w:r>
        <w:rPr>
          <w:color w:val="000000"/>
        </w:rPr>
        <w:t xml:space="preserve">, F.L. Ferris, M.J. Elman, et al. 2014. Secondary analyses of the effects of lutein/zeaxanthin on age-related macular degeneration progression. JAMA </w:t>
      </w:r>
      <w:proofErr w:type="spellStart"/>
      <w:r>
        <w:rPr>
          <w:color w:val="000000"/>
        </w:rPr>
        <w:t>Ophthalmol</w:t>
      </w:r>
      <w:proofErr w:type="spellEnd"/>
      <w:r>
        <w:t>.</w:t>
      </w:r>
      <w:r>
        <w:rPr>
          <w:color w:val="000000"/>
        </w:rPr>
        <w:t xml:space="preserve"> 132:142-149. doi:10.1001/jamaophthalmol.2013.7376.</w:t>
      </w:r>
    </w:p>
    <w:p w14:paraId="6B804A12" w14:textId="77777777" w:rsidR="00B9311C" w:rsidRDefault="004D552A">
      <w:pPr>
        <w:pBdr>
          <w:top w:val="nil"/>
          <w:left w:val="nil"/>
          <w:bottom w:val="nil"/>
          <w:right w:val="nil"/>
          <w:between w:val="nil"/>
        </w:pBdr>
        <w:spacing w:after="240" w:line="276" w:lineRule="auto"/>
        <w:ind w:left="810" w:hanging="810"/>
      </w:pPr>
      <w:r>
        <w:t>Combs, G. F. 2012. Vitamin A, pp. 93–138 in Vitamins: Fundamental Aspects in Nutrition and Health, Ed 4. Academic Press, New York, NY.</w:t>
      </w:r>
    </w:p>
    <w:p w14:paraId="33A67A84" w14:textId="77777777" w:rsidR="00B9311C" w:rsidRDefault="004D552A">
      <w:pPr>
        <w:pBdr>
          <w:top w:val="nil"/>
          <w:left w:val="nil"/>
          <w:bottom w:val="nil"/>
          <w:right w:val="nil"/>
          <w:between w:val="nil"/>
        </w:pBdr>
        <w:spacing w:after="240" w:line="276" w:lineRule="auto"/>
        <w:ind w:left="810" w:hanging="810"/>
      </w:pPr>
      <w:r>
        <w:t xml:space="preserve">Congdon, N., B. </w:t>
      </w:r>
      <w:proofErr w:type="spellStart"/>
      <w:r>
        <w:t>O’Colmain</w:t>
      </w:r>
      <w:proofErr w:type="spellEnd"/>
      <w:r>
        <w:t xml:space="preserve">, C.C.W. </w:t>
      </w:r>
      <w:proofErr w:type="spellStart"/>
      <w:r>
        <w:t>Klaver</w:t>
      </w:r>
      <w:proofErr w:type="spellEnd"/>
      <w:r>
        <w:t xml:space="preserve">, Ronald Klein, B. Munoz, D.S. Friedman, et al. 2004. Causes and prevalence of visual impairment among adults in the United States. Arch. </w:t>
      </w:r>
      <w:proofErr w:type="spellStart"/>
      <w:r>
        <w:t>Ophthalmol</w:t>
      </w:r>
      <w:proofErr w:type="spellEnd"/>
      <w:r>
        <w:t>. 122:477-485. doi:10.1001/archopht.122.4.477.</w:t>
      </w:r>
    </w:p>
    <w:p w14:paraId="14B6FC0A"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Cunningham, F.X. Jr., B. </w:t>
      </w:r>
      <w:proofErr w:type="spellStart"/>
      <w:r>
        <w:rPr>
          <w:color w:val="000000"/>
        </w:rPr>
        <w:t>Pogson</w:t>
      </w:r>
      <w:proofErr w:type="spellEnd"/>
      <w:r>
        <w:rPr>
          <w:color w:val="000000"/>
        </w:rPr>
        <w:t xml:space="preserve">, Z. Sun, K.A. McDonald, D. </w:t>
      </w:r>
      <w:proofErr w:type="spellStart"/>
      <w:r>
        <w:rPr>
          <w:color w:val="000000"/>
        </w:rPr>
        <w:t>DellaPenna</w:t>
      </w:r>
      <w:proofErr w:type="spellEnd"/>
      <w:r>
        <w:rPr>
          <w:color w:val="000000"/>
        </w:rPr>
        <w:t xml:space="preserve">, and E. Gantt. 1996. Functional analysis of the beta and epsilon lycopene cyclase enzymes of </w:t>
      </w:r>
      <w:r>
        <w:rPr>
          <w:i/>
          <w:color w:val="000000"/>
        </w:rPr>
        <w:t>Arabidopsis</w:t>
      </w:r>
      <w:r>
        <w:rPr>
          <w:color w:val="000000"/>
        </w:rPr>
        <w:t xml:space="preserve"> reveals a mechanism for control of cyclic carotenoid formation. Plant Cell 8:1613-1626. doi:10.1105/tpc.8.9.1613.</w:t>
      </w:r>
    </w:p>
    <w:p w14:paraId="4AEFB631"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Cuttriss</w:t>
      </w:r>
      <w:proofErr w:type="spellEnd"/>
      <w:r>
        <w:rPr>
          <w:color w:val="000000"/>
        </w:rPr>
        <w:t xml:space="preserve">, A.J., C.I. </w:t>
      </w:r>
      <w:proofErr w:type="spellStart"/>
      <w:r>
        <w:rPr>
          <w:color w:val="000000"/>
        </w:rPr>
        <w:t>Cazzonelli</w:t>
      </w:r>
      <w:proofErr w:type="spellEnd"/>
      <w:r>
        <w:rPr>
          <w:color w:val="000000"/>
        </w:rPr>
        <w:t xml:space="preserve">, E.T. </w:t>
      </w:r>
      <w:proofErr w:type="spellStart"/>
      <w:r>
        <w:rPr>
          <w:color w:val="000000"/>
        </w:rPr>
        <w:t>Wurtzel</w:t>
      </w:r>
      <w:proofErr w:type="spellEnd"/>
      <w:r>
        <w:rPr>
          <w:color w:val="000000"/>
        </w:rPr>
        <w:t xml:space="preserve">, and B.J. </w:t>
      </w:r>
      <w:proofErr w:type="spellStart"/>
      <w:r>
        <w:rPr>
          <w:color w:val="000000"/>
        </w:rPr>
        <w:t>Pogson</w:t>
      </w:r>
      <w:proofErr w:type="spellEnd"/>
      <w:r>
        <w:rPr>
          <w:color w:val="000000"/>
        </w:rPr>
        <w:t>. 2011. Carotenoids. Adv. Bot. Res. 58:1-36. doi:10.1016/b978-0-12-386479-6.00005-6.</w:t>
      </w:r>
    </w:p>
    <w:p w14:paraId="692D563B" w14:textId="77777777" w:rsidR="00B9311C" w:rsidRDefault="004D552A">
      <w:pPr>
        <w:pBdr>
          <w:top w:val="nil"/>
          <w:left w:val="nil"/>
          <w:bottom w:val="nil"/>
          <w:right w:val="nil"/>
          <w:between w:val="nil"/>
        </w:pBdr>
        <w:spacing w:after="240" w:line="276" w:lineRule="auto"/>
        <w:ind w:left="810" w:hanging="810"/>
      </w:pPr>
      <w:proofErr w:type="spellStart"/>
      <w:r>
        <w:lastRenderedPageBreak/>
        <w:t>DellaPenna</w:t>
      </w:r>
      <w:proofErr w:type="spellEnd"/>
      <w:r>
        <w:t xml:space="preserve">, D., and B.J. </w:t>
      </w:r>
      <w:proofErr w:type="spellStart"/>
      <w:r>
        <w:t>Pogson</w:t>
      </w:r>
      <w:proofErr w:type="spellEnd"/>
      <w:r>
        <w:t xml:space="preserve">. 2006. Vitamin synthesis in plants: Tocopherols and carotenoids. </w:t>
      </w:r>
      <w:proofErr w:type="spellStart"/>
      <w:r>
        <w:t>Annu</w:t>
      </w:r>
      <w:proofErr w:type="spellEnd"/>
      <w:r>
        <w:t xml:space="preserve">. Rev. Plant Biol. 57:711-738. </w:t>
      </w:r>
      <w:proofErr w:type="gramStart"/>
      <w:r>
        <w:t>doi:10.1146/annurev.arplant</w:t>
      </w:r>
      <w:proofErr w:type="gramEnd"/>
      <w:r>
        <w:t>.56.032604.144301.</w:t>
      </w:r>
    </w:p>
    <w:p w14:paraId="0B520CDF" w14:textId="77777777" w:rsidR="00B9311C" w:rsidRDefault="004D552A">
      <w:pPr>
        <w:pBdr>
          <w:top w:val="nil"/>
          <w:left w:val="nil"/>
          <w:bottom w:val="nil"/>
          <w:right w:val="nil"/>
          <w:between w:val="nil"/>
        </w:pBdr>
        <w:spacing w:after="240" w:line="276" w:lineRule="auto"/>
        <w:ind w:left="810" w:hanging="810"/>
      </w:pPr>
      <w:proofErr w:type="spellStart"/>
      <w:r>
        <w:t>Egesel</w:t>
      </w:r>
      <w:proofErr w:type="spellEnd"/>
      <w:r>
        <w:t xml:space="preserve"> C. O., J. C. Wong, R. J. Lambert, and T.R. </w:t>
      </w:r>
      <w:proofErr w:type="spellStart"/>
      <w:r>
        <w:t>Rocheford</w:t>
      </w:r>
      <w:proofErr w:type="spellEnd"/>
      <w:r>
        <w:t xml:space="preserve">. 2003. Gene dosage effects on carotenoid concentration in maize grain. </w:t>
      </w:r>
      <w:proofErr w:type="spellStart"/>
      <w:r>
        <w:t>Maydica</w:t>
      </w:r>
      <w:proofErr w:type="spellEnd"/>
      <w:r>
        <w:t xml:space="preserve"> 48:183-190.</w:t>
      </w:r>
    </w:p>
    <w:p w14:paraId="65C48F04" w14:textId="77777777" w:rsidR="00B9311C" w:rsidRDefault="004D552A">
      <w:pPr>
        <w:pBdr>
          <w:top w:val="nil"/>
          <w:left w:val="nil"/>
          <w:bottom w:val="nil"/>
          <w:right w:val="nil"/>
          <w:between w:val="nil"/>
        </w:pBdr>
        <w:spacing w:after="240" w:line="276" w:lineRule="auto"/>
        <w:ind w:left="810" w:hanging="810"/>
      </w:pPr>
      <w:proofErr w:type="spellStart"/>
      <w:r>
        <w:t>Elshire</w:t>
      </w:r>
      <w:proofErr w:type="spellEnd"/>
      <w:r>
        <w:t xml:space="preserve">, R.J., J.C. </w:t>
      </w:r>
      <w:proofErr w:type="spellStart"/>
      <w:r>
        <w:t>Glaubitz</w:t>
      </w:r>
      <w:proofErr w:type="spellEnd"/>
      <w:r>
        <w:t xml:space="preserve">, Q. Sun, J.A. Poland, K. Kawamoto, E.S. Buckler, et al. 2011. A robust, simple genotyping-by-sequencing (GBS) approach for high diversity species. PLOS ONE </w:t>
      </w:r>
      <w:proofErr w:type="gramStart"/>
      <w:r>
        <w:t>6:e</w:t>
      </w:r>
      <w:proofErr w:type="gramEnd"/>
      <w:r>
        <w:t xml:space="preserve">19379. </w:t>
      </w:r>
      <w:proofErr w:type="gramStart"/>
      <w:r>
        <w:t>doi:10.1371/journal.pone</w:t>
      </w:r>
      <w:proofErr w:type="gramEnd"/>
      <w:r>
        <w:t>.0019379.</w:t>
      </w:r>
    </w:p>
    <w:p w14:paraId="40AF7BA6"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Fanning, K.J., I. Martin, L. Wong, V. Keating, S. Pun, and T. O'Hare. 2010. Screening sweetcorn for enhanced zeaxanthin concentration. J. Sci. Food Agric. 90: 91-96. doi:10.1002/jsfa.3787.</w:t>
      </w:r>
    </w:p>
    <w:p w14:paraId="27275810" w14:textId="77777777" w:rsidR="00B9311C" w:rsidRDefault="004D552A">
      <w:pPr>
        <w:pBdr>
          <w:top w:val="nil"/>
          <w:left w:val="nil"/>
          <w:bottom w:val="nil"/>
          <w:right w:val="nil"/>
          <w:between w:val="nil"/>
        </w:pBdr>
        <w:spacing w:after="240" w:line="276" w:lineRule="auto"/>
        <w:ind w:left="810" w:hanging="810"/>
      </w:pPr>
      <w:r>
        <w:t>Flint-Garcia, S.A.</w:t>
      </w:r>
      <w:proofErr w:type="gramStart"/>
      <w:r>
        <w:t>,  A.</w:t>
      </w:r>
      <w:proofErr w:type="gramEnd"/>
      <w:r>
        <w:t xml:space="preserve">-C. </w:t>
      </w:r>
      <w:proofErr w:type="spellStart"/>
      <w:r>
        <w:t>Thuillet</w:t>
      </w:r>
      <w:proofErr w:type="spellEnd"/>
      <w:r>
        <w:t xml:space="preserve">,  J. Yu,  G. </w:t>
      </w:r>
      <w:proofErr w:type="spellStart"/>
      <w:r>
        <w:t>Pressoir</w:t>
      </w:r>
      <w:proofErr w:type="spellEnd"/>
      <w:r>
        <w:t>,  S.M. Romero,  S.E. Mitchell, et al. 2005. Maize association population: A high-resolution platform for quantitative trait locus dissection. Plant J. 44:1054-1064. doi:10.1111/j.1365-313X.</w:t>
      </w:r>
      <w:proofErr w:type="gramStart"/>
      <w:r>
        <w:t>2005.02591.x</w:t>
      </w:r>
      <w:proofErr w:type="gramEnd"/>
    </w:p>
    <w:p w14:paraId="2B6A1F9A" w14:textId="77777777" w:rsidR="00B9311C" w:rsidRDefault="004D552A">
      <w:pPr>
        <w:pBdr>
          <w:top w:val="nil"/>
          <w:left w:val="nil"/>
          <w:bottom w:val="nil"/>
          <w:right w:val="nil"/>
          <w:between w:val="nil"/>
        </w:pBdr>
        <w:spacing w:after="240" w:line="276" w:lineRule="auto"/>
        <w:ind w:left="810" w:hanging="810"/>
      </w:pPr>
      <w:r>
        <w:t xml:space="preserve">Flores-Pérez, Ú., J. Pérez-Gil, M. </w:t>
      </w:r>
      <w:proofErr w:type="spellStart"/>
      <w:r>
        <w:t>Closa</w:t>
      </w:r>
      <w:proofErr w:type="spellEnd"/>
      <w:r>
        <w:t xml:space="preserve">, L.P. Wright, P. </w:t>
      </w:r>
      <w:proofErr w:type="spellStart"/>
      <w:r>
        <w:t>Botella-Pavía</w:t>
      </w:r>
      <w:proofErr w:type="spellEnd"/>
      <w:r>
        <w:t>, M.A. Phillips, et al. 2010. PLEIOTROPIC REGULATORY LOCUS 1 (PRL1) integrates the regulation of sugar responses with isoprenoid metabolism in Arabidopsis. Mol. Plant 3:101-112. doi:10.1093/</w:t>
      </w:r>
      <w:proofErr w:type="spellStart"/>
      <w:r>
        <w:t>mp</w:t>
      </w:r>
      <w:proofErr w:type="spellEnd"/>
      <w:r>
        <w:t>/ssp100.</w:t>
      </w:r>
    </w:p>
    <w:p w14:paraId="214B1CDB"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Friedman, D.S., B.J. </w:t>
      </w:r>
      <w:proofErr w:type="spellStart"/>
      <w:r>
        <w:rPr>
          <w:color w:val="000000"/>
        </w:rPr>
        <w:t>O'Colmain</w:t>
      </w:r>
      <w:proofErr w:type="spellEnd"/>
      <w:r>
        <w:rPr>
          <w:color w:val="000000"/>
        </w:rPr>
        <w:t xml:space="preserve">, B. Muñoz, S.C. </w:t>
      </w:r>
      <w:proofErr w:type="spellStart"/>
      <w:r>
        <w:rPr>
          <w:color w:val="000000"/>
        </w:rPr>
        <w:t>Tomany</w:t>
      </w:r>
      <w:proofErr w:type="spellEnd"/>
      <w:r>
        <w:rPr>
          <w:color w:val="000000"/>
        </w:rPr>
        <w:t xml:space="preserve">, C. McCarty, P.T. de Jong, et al. 2004. Prevalence of age-related macular degeneration in the United States. Arch. </w:t>
      </w:r>
      <w:proofErr w:type="spellStart"/>
      <w:r>
        <w:rPr>
          <w:color w:val="000000"/>
        </w:rPr>
        <w:t>Ophthalmol</w:t>
      </w:r>
      <w:proofErr w:type="spellEnd"/>
      <w:r>
        <w:rPr>
          <w:color w:val="000000"/>
        </w:rPr>
        <w:t>. 122:564-572.</w:t>
      </w:r>
    </w:p>
    <w:p w14:paraId="599EC317" w14:textId="77777777" w:rsidR="00B9311C" w:rsidRDefault="004D552A">
      <w:pPr>
        <w:pBdr>
          <w:top w:val="nil"/>
          <w:left w:val="nil"/>
          <w:bottom w:val="nil"/>
          <w:right w:val="nil"/>
          <w:between w:val="nil"/>
        </w:pBdr>
        <w:spacing w:after="240" w:line="276" w:lineRule="auto"/>
        <w:ind w:left="810" w:hanging="810"/>
      </w:pPr>
      <w:r>
        <w:t xml:space="preserve">Fu, Z., Y. Chai, Y. Zhou, X. Yang, M.L. Warburton, S. Xu, et al. 2013. Natural variation in the sequence of PSY1 and frequency of favorable polymorphisms among tropical and temperate maize germplasm. </w:t>
      </w:r>
      <w:proofErr w:type="spellStart"/>
      <w:r>
        <w:t>Theor</w:t>
      </w:r>
      <w:proofErr w:type="spellEnd"/>
      <w:r>
        <w:t>. Appl. Genet. 126:923-935. doi:10.1007/s00122-012-2026-0.</w:t>
      </w:r>
    </w:p>
    <w:p w14:paraId="3AAF38C6" w14:textId="77777777" w:rsidR="00B9311C" w:rsidRDefault="004D552A">
      <w:pPr>
        <w:pBdr>
          <w:top w:val="nil"/>
          <w:left w:val="nil"/>
          <w:bottom w:val="nil"/>
          <w:right w:val="nil"/>
          <w:between w:val="nil"/>
        </w:pBdr>
        <w:spacing w:after="240" w:line="276" w:lineRule="auto"/>
        <w:ind w:left="810" w:hanging="810"/>
      </w:pPr>
      <w:proofErr w:type="spellStart"/>
      <w:r>
        <w:t>Fulgoni</w:t>
      </w:r>
      <w:proofErr w:type="spellEnd"/>
      <w:r>
        <w:t xml:space="preserve">, V.L. 3rd, D.R. </w:t>
      </w:r>
      <w:proofErr w:type="spellStart"/>
      <w:r>
        <w:t>Keast</w:t>
      </w:r>
      <w:proofErr w:type="spellEnd"/>
      <w:r>
        <w:t xml:space="preserve">, R.L. Bailey, and J. Dwyer. 2011. Foods, </w:t>
      </w:r>
      <w:proofErr w:type="spellStart"/>
      <w:r>
        <w:t>fortificants</w:t>
      </w:r>
      <w:proofErr w:type="spellEnd"/>
      <w:r>
        <w:t xml:space="preserve">, and supplements: Where do Americans get their nutrients? J. </w:t>
      </w:r>
      <w:proofErr w:type="spellStart"/>
      <w:r>
        <w:t>Nutr</w:t>
      </w:r>
      <w:proofErr w:type="spellEnd"/>
      <w:r>
        <w:t>. 14:1847-1854.</w:t>
      </w:r>
    </w:p>
    <w:p w14:paraId="6F21E196" w14:textId="77777777" w:rsidR="00B9311C" w:rsidRDefault="004D552A">
      <w:pPr>
        <w:pBdr>
          <w:top w:val="nil"/>
          <w:left w:val="nil"/>
          <w:bottom w:val="nil"/>
          <w:right w:val="nil"/>
          <w:between w:val="nil"/>
        </w:pBdr>
        <w:spacing w:after="240" w:line="276" w:lineRule="auto"/>
        <w:ind w:left="810" w:hanging="810"/>
      </w:pPr>
      <w:r>
        <w:t xml:space="preserve">Gilmour, A.R., B.J. </w:t>
      </w:r>
      <w:proofErr w:type="spellStart"/>
      <w:r>
        <w:t>Gogel</w:t>
      </w:r>
      <w:proofErr w:type="spellEnd"/>
      <w:r>
        <w:t xml:space="preserve">, B.R. </w:t>
      </w:r>
      <w:proofErr w:type="spellStart"/>
      <w:r>
        <w:t>Cullis</w:t>
      </w:r>
      <w:proofErr w:type="spellEnd"/>
      <w:r>
        <w:t xml:space="preserve">, and T. R. 2009. </w:t>
      </w:r>
      <w:proofErr w:type="spellStart"/>
      <w:r>
        <w:t>ASReml</w:t>
      </w:r>
      <w:proofErr w:type="spellEnd"/>
      <w:r>
        <w:t xml:space="preserve"> user guide release 3.0. VSN International Ltd, </w:t>
      </w:r>
      <w:proofErr w:type="spellStart"/>
      <w:r>
        <w:t>Hemel</w:t>
      </w:r>
      <w:proofErr w:type="spellEnd"/>
      <w:r>
        <w:t xml:space="preserve"> Hempstead, UK.</w:t>
      </w:r>
    </w:p>
    <w:p w14:paraId="01D839A6"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Glaubitz</w:t>
      </w:r>
      <w:proofErr w:type="spellEnd"/>
      <w:r>
        <w:rPr>
          <w:color w:val="000000"/>
        </w:rPr>
        <w:t xml:space="preserve">, J.C., T.M. </w:t>
      </w:r>
      <w:proofErr w:type="spellStart"/>
      <w:r>
        <w:rPr>
          <w:color w:val="000000"/>
        </w:rPr>
        <w:t>Casstevens</w:t>
      </w:r>
      <w:proofErr w:type="spellEnd"/>
      <w:r>
        <w:rPr>
          <w:color w:val="000000"/>
        </w:rPr>
        <w:t xml:space="preserve">, F. Lu, J. Harriman, R.J. </w:t>
      </w:r>
      <w:proofErr w:type="spellStart"/>
      <w:r>
        <w:rPr>
          <w:color w:val="000000"/>
        </w:rPr>
        <w:t>Elshire</w:t>
      </w:r>
      <w:proofErr w:type="spellEnd"/>
      <w:r>
        <w:rPr>
          <w:color w:val="000000"/>
        </w:rPr>
        <w:t>, Q. Sun, et al. 2014. TASSEL-GBS: A high capacity genotyping by sequencing analysis pipeline. PL</w:t>
      </w:r>
      <w:r>
        <w:t>O</w:t>
      </w:r>
      <w:r>
        <w:rPr>
          <w:color w:val="000000"/>
        </w:rPr>
        <w:t xml:space="preserve">S ONE </w:t>
      </w:r>
      <w:proofErr w:type="gramStart"/>
      <w:r>
        <w:rPr>
          <w:color w:val="000000"/>
        </w:rPr>
        <w:t>9:e</w:t>
      </w:r>
      <w:proofErr w:type="gramEnd"/>
      <w:r>
        <w:rPr>
          <w:color w:val="000000"/>
        </w:rPr>
        <w:t xml:space="preserve">90346. </w:t>
      </w:r>
      <w:proofErr w:type="gramStart"/>
      <w:r>
        <w:rPr>
          <w:color w:val="000000"/>
        </w:rPr>
        <w:t>doi:10.1371/journal.pone</w:t>
      </w:r>
      <w:proofErr w:type="gramEnd"/>
      <w:r>
        <w:rPr>
          <w:color w:val="000000"/>
        </w:rPr>
        <w:t>.0090346.</w:t>
      </w:r>
    </w:p>
    <w:p w14:paraId="5F28360C" w14:textId="77777777" w:rsidR="00B9311C" w:rsidRDefault="004D552A" w:rsidP="00A343DE">
      <w:pPr>
        <w:spacing w:line="276" w:lineRule="auto"/>
        <w:ind w:left="810" w:hanging="810"/>
      </w:pPr>
      <w:r>
        <w:lastRenderedPageBreak/>
        <w:t xml:space="preserve">Gowda, M., Y. Zhao, T. </w:t>
      </w:r>
      <w:proofErr w:type="spellStart"/>
      <w:r>
        <w:t>Würschum</w:t>
      </w:r>
      <w:proofErr w:type="spellEnd"/>
      <w:r>
        <w:t xml:space="preserve">, C.F.H. </w:t>
      </w:r>
      <w:proofErr w:type="spellStart"/>
      <w:r>
        <w:t>Longin</w:t>
      </w:r>
      <w:proofErr w:type="spellEnd"/>
      <w:r>
        <w:t xml:space="preserve">, T. </w:t>
      </w:r>
      <w:proofErr w:type="spellStart"/>
      <w:r>
        <w:t>Miedaner</w:t>
      </w:r>
      <w:proofErr w:type="spellEnd"/>
      <w:r>
        <w:t xml:space="preserve">, E. </w:t>
      </w:r>
      <w:proofErr w:type="spellStart"/>
      <w:r>
        <w:t>Ebmeyer</w:t>
      </w:r>
      <w:proofErr w:type="spellEnd"/>
      <w:r>
        <w:t>, et al. 2014. Relatedness severely impacts accuracy of marker-assisted selection for disease resistance in hybrid wheat. Heredity 112:552-561. doi:10.1038/hdy.2013.139.</w:t>
      </w:r>
    </w:p>
    <w:p w14:paraId="24AE52AA" w14:textId="77777777" w:rsidR="00B9311C" w:rsidRDefault="00B9311C">
      <w:pPr>
        <w:spacing w:line="276" w:lineRule="auto"/>
        <w:ind w:left="810"/>
      </w:pPr>
    </w:p>
    <w:p w14:paraId="4EA6083E"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Grams, G.W., C.W. </w:t>
      </w:r>
      <w:proofErr w:type="spellStart"/>
      <w:r>
        <w:rPr>
          <w:color w:val="000000"/>
        </w:rPr>
        <w:t>Blessin</w:t>
      </w:r>
      <w:proofErr w:type="spellEnd"/>
      <w:r>
        <w:rPr>
          <w:color w:val="000000"/>
        </w:rPr>
        <w:t>, and G.E. Inglett. 1970. Distribution of tocopherols within the corn kernel. J. Am. Oil Chem.</w:t>
      </w:r>
      <w:r>
        <w:t xml:space="preserve"> </w:t>
      </w:r>
      <w:r>
        <w:rPr>
          <w:color w:val="000000"/>
        </w:rPr>
        <w:t>Soc. 47:337-339. doi:10.1007/bf02638997.</w:t>
      </w:r>
    </w:p>
    <w:p w14:paraId="52970D1C" w14:textId="77777777" w:rsidR="00B9311C" w:rsidRDefault="004D552A">
      <w:pPr>
        <w:pBdr>
          <w:top w:val="nil"/>
          <w:left w:val="nil"/>
          <w:bottom w:val="nil"/>
          <w:right w:val="nil"/>
          <w:between w:val="nil"/>
        </w:pBdr>
        <w:spacing w:after="240" w:line="276" w:lineRule="auto"/>
        <w:ind w:left="810" w:hanging="810"/>
      </w:pPr>
      <w:r>
        <w:t>Hannah, L.C.</w:t>
      </w:r>
      <w:proofErr w:type="gramStart"/>
      <w:r>
        <w:t>,  M.</w:t>
      </w:r>
      <w:proofErr w:type="gramEnd"/>
      <w:r>
        <w:t xml:space="preserve"> Giroux, and C. Boyer. 1993. Biotechnological modification of carbohydrates for sweet corn and maize improvement. Sci. </w:t>
      </w:r>
      <w:proofErr w:type="spellStart"/>
      <w:r>
        <w:t>Hortic</w:t>
      </w:r>
      <w:proofErr w:type="spellEnd"/>
      <w:r>
        <w:t>. (Amsterdam) 55:177–197.</w:t>
      </w:r>
    </w:p>
    <w:p w14:paraId="07DEDC2B"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Harjes, C.E., T.R. </w:t>
      </w:r>
      <w:proofErr w:type="spellStart"/>
      <w:r>
        <w:rPr>
          <w:color w:val="000000"/>
        </w:rPr>
        <w:t>Rocheford</w:t>
      </w:r>
      <w:proofErr w:type="spellEnd"/>
      <w:r>
        <w:rPr>
          <w:color w:val="000000"/>
        </w:rPr>
        <w:t xml:space="preserve">, L. Bai, T.P. </w:t>
      </w:r>
      <w:proofErr w:type="spellStart"/>
      <w:r>
        <w:rPr>
          <w:color w:val="000000"/>
        </w:rPr>
        <w:t>Brutnell</w:t>
      </w:r>
      <w:proofErr w:type="spellEnd"/>
      <w:r>
        <w:rPr>
          <w:color w:val="000000"/>
        </w:rPr>
        <w:t xml:space="preserve">, C.B. </w:t>
      </w:r>
      <w:proofErr w:type="spellStart"/>
      <w:r>
        <w:rPr>
          <w:color w:val="000000"/>
        </w:rPr>
        <w:t>Kandianis</w:t>
      </w:r>
      <w:proofErr w:type="spellEnd"/>
      <w:r>
        <w:rPr>
          <w:color w:val="000000"/>
        </w:rPr>
        <w:t xml:space="preserve">, S.G. </w:t>
      </w:r>
      <w:proofErr w:type="spellStart"/>
      <w:r>
        <w:rPr>
          <w:color w:val="000000"/>
        </w:rPr>
        <w:t>Sowinski</w:t>
      </w:r>
      <w:proofErr w:type="spellEnd"/>
      <w:r>
        <w:rPr>
          <w:color w:val="000000"/>
        </w:rPr>
        <w:t xml:space="preserve">, et al. 2008. Natural genetic variation in </w:t>
      </w:r>
      <w:r>
        <w:rPr>
          <w:i/>
          <w:color w:val="000000"/>
        </w:rPr>
        <w:t>lycopene epsilon cyclase</w:t>
      </w:r>
      <w:r>
        <w:rPr>
          <w:color w:val="000000"/>
        </w:rPr>
        <w:t xml:space="preserve"> tapped for maize biofortification. Science 319:330-333. doi:10.1126/science.1150255.</w:t>
      </w:r>
    </w:p>
    <w:p w14:paraId="0BB10DCE" w14:textId="77777777" w:rsidR="00B9311C" w:rsidRDefault="004D552A">
      <w:pPr>
        <w:pBdr>
          <w:top w:val="nil"/>
          <w:left w:val="nil"/>
          <w:bottom w:val="nil"/>
          <w:right w:val="nil"/>
          <w:between w:val="nil"/>
        </w:pBdr>
        <w:spacing w:after="240" w:line="276" w:lineRule="auto"/>
        <w:ind w:left="810" w:hanging="810"/>
      </w:pPr>
      <w:r>
        <w:t>Holland, J.B., W.E. Nyquist, and C.T. Cervantes-Martínez. 2003. Estimating and interpreting heritability for plant breeding: An update. Plant Breed. Rev. p. 9-112.</w:t>
      </w:r>
    </w:p>
    <w:p w14:paraId="226B4372" w14:textId="77777777" w:rsidR="00B9311C" w:rsidRDefault="004D552A">
      <w:pPr>
        <w:pBdr>
          <w:top w:val="nil"/>
          <w:left w:val="nil"/>
          <w:bottom w:val="nil"/>
          <w:right w:val="nil"/>
          <w:between w:val="nil"/>
        </w:pBdr>
        <w:spacing w:after="240" w:line="276" w:lineRule="auto"/>
        <w:ind w:left="810" w:hanging="810"/>
      </w:pPr>
      <w:r>
        <w:t xml:space="preserve">Howitt C. A., and B.J. </w:t>
      </w:r>
      <w:proofErr w:type="spellStart"/>
      <w:r>
        <w:t>Pogson</w:t>
      </w:r>
      <w:proofErr w:type="spellEnd"/>
      <w:r>
        <w:t>. 2006. Carotenoid accumulation and function in seeds and non-green tissues. Plant Cell Environ. 29:435–445.</w:t>
      </w:r>
    </w:p>
    <w:p w14:paraId="08073B51" w14:textId="77777777" w:rsidR="00B9311C" w:rsidRDefault="004D552A">
      <w:pPr>
        <w:pBdr>
          <w:top w:val="nil"/>
          <w:left w:val="nil"/>
          <w:bottom w:val="nil"/>
          <w:right w:val="nil"/>
          <w:between w:val="nil"/>
        </w:pBdr>
        <w:spacing w:after="240" w:line="276" w:lineRule="auto"/>
        <w:ind w:left="810" w:hanging="810"/>
      </w:pPr>
      <w:r>
        <w:t xml:space="preserve">Hung, H.Y., C. Browne, K. </w:t>
      </w:r>
      <w:proofErr w:type="spellStart"/>
      <w:r>
        <w:t>Guill</w:t>
      </w:r>
      <w:proofErr w:type="spellEnd"/>
      <w:r>
        <w:t>, N. Coles, M. Eller, A. Garcia, et al. 2012. The relationship between parental genetic or phenotypic divergence and progeny variation in the maize nested association mapping population. Heredity 108: 490-499. doi:10.1038/hdy.2011.103.</w:t>
      </w:r>
    </w:p>
    <w:p w14:paraId="187B502B"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Ibrahim, K.E., and J.A. </w:t>
      </w:r>
      <w:proofErr w:type="spellStart"/>
      <w:r>
        <w:rPr>
          <w:color w:val="000000"/>
        </w:rPr>
        <w:t>Juvik</w:t>
      </w:r>
      <w:proofErr w:type="spellEnd"/>
      <w:r>
        <w:rPr>
          <w:color w:val="000000"/>
        </w:rPr>
        <w:t>. 2009. Feasibility for improving phytonutrient content in vegetable crops using conventional breeding strategies: case study with carotenoids and tocopherols in sweet corn and broccoli. J. Agric. Food Chem. 57:4636-4644. doi:10.1021/jf900260d.</w:t>
      </w:r>
    </w:p>
    <w:p w14:paraId="4DBF4EDF"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Institute of Medicine. 2000.  Dietary reference intakes for vitamin C, vitamin E, selenium, and carotenoids. The National Academies Press, Washington, DC.</w:t>
      </w:r>
    </w:p>
    <w:p w14:paraId="3F41A544" w14:textId="77777777" w:rsidR="00B9311C" w:rsidRDefault="004D552A">
      <w:pPr>
        <w:pBdr>
          <w:top w:val="nil"/>
          <w:left w:val="nil"/>
          <w:bottom w:val="nil"/>
          <w:right w:val="nil"/>
          <w:between w:val="nil"/>
        </w:pBdr>
        <w:spacing w:after="240" w:line="276" w:lineRule="auto"/>
        <w:ind w:left="810" w:hanging="810"/>
      </w:pPr>
      <w:r>
        <w:t xml:space="preserve">Jahns, P., and A.R. </w:t>
      </w:r>
      <w:proofErr w:type="spellStart"/>
      <w:r>
        <w:t>Holzwarth</w:t>
      </w:r>
      <w:proofErr w:type="spellEnd"/>
      <w:r>
        <w:t xml:space="preserve">. 2012. The role of the xanthophyll cycle and of lutein in photoprotection of photosystem II. </w:t>
      </w:r>
      <w:proofErr w:type="spellStart"/>
      <w:r>
        <w:t>Biochim</w:t>
      </w:r>
      <w:proofErr w:type="spellEnd"/>
      <w:r>
        <w:t xml:space="preserve">. </w:t>
      </w:r>
      <w:proofErr w:type="spellStart"/>
      <w:r>
        <w:t>Biophys</w:t>
      </w:r>
      <w:proofErr w:type="spellEnd"/>
      <w:r>
        <w:t xml:space="preserve">. Acta 1817:182-193. </w:t>
      </w:r>
      <w:proofErr w:type="gramStart"/>
      <w:r>
        <w:t>doi:10.1016/j.bbabio</w:t>
      </w:r>
      <w:proofErr w:type="gramEnd"/>
      <w:r>
        <w:t>.2011.04.012.</w:t>
      </w:r>
    </w:p>
    <w:p w14:paraId="546DFCE4" w14:textId="77777777" w:rsidR="00B9311C" w:rsidRDefault="004D552A">
      <w:pPr>
        <w:pBdr>
          <w:top w:val="nil"/>
          <w:left w:val="nil"/>
          <w:bottom w:val="nil"/>
          <w:right w:val="nil"/>
          <w:between w:val="nil"/>
        </w:pBdr>
        <w:spacing w:after="240" w:line="276" w:lineRule="auto"/>
        <w:ind w:left="810" w:hanging="810"/>
      </w:pPr>
      <w:r>
        <w:t>Jerome-</w:t>
      </w:r>
      <w:proofErr w:type="spellStart"/>
      <w:r>
        <w:t>Morais</w:t>
      </w:r>
      <w:proofErr w:type="spellEnd"/>
      <w:r>
        <w:t xml:space="preserve"> A., A.M. Diamond, and M.E. Wright. 2011. Dietary supplements and human health: For better or for worse? Mol. </w:t>
      </w:r>
      <w:proofErr w:type="spellStart"/>
      <w:r>
        <w:t>Nutr</w:t>
      </w:r>
      <w:proofErr w:type="spellEnd"/>
      <w:r>
        <w:t>. Food Res. 55:122-135.</w:t>
      </w:r>
    </w:p>
    <w:p w14:paraId="1A8B92D8" w14:textId="77777777" w:rsidR="00B9311C" w:rsidRDefault="004D552A">
      <w:pPr>
        <w:pBdr>
          <w:top w:val="nil"/>
          <w:left w:val="nil"/>
          <w:bottom w:val="nil"/>
          <w:right w:val="nil"/>
          <w:between w:val="nil"/>
        </w:pBdr>
        <w:spacing w:after="240" w:line="276" w:lineRule="auto"/>
        <w:ind w:left="810" w:hanging="810"/>
      </w:pPr>
      <w:proofErr w:type="spellStart"/>
      <w:r>
        <w:t>Kandianis</w:t>
      </w:r>
      <w:proofErr w:type="spellEnd"/>
      <w:r>
        <w:t xml:space="preserve">, C.B., R. Stevens, W. Liu, N. Palacios, K. Montgomery, K. Pixley, et al. 2013. Genetic architecture controlling variation in grain carotenoid composition and </w:t>
      </w:r>
      <w:r>
        <w:lastRenderedPageBreak/>
        <w:t xml:space="preserve">concentrations in two maize populations. </w:t>
      </w:r>
      <w:proofErr w:type="spellStart"/>
      <w:r>
        <w:t>Theor</w:t>
      </w:r>
      <w:proofErr w:type="spellEnd"/>
      <w:r>
        <w:t>. Appl. Genet. 126:2879-2895. doi:10.1007/s00122-013-2179-5.</w:t>
      </w:r>
    </w:p>
    <w:p w14:paraId="778D1E0A"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Kermode, A.R. 2005. Role of abscisic acid in seed dormancy. J. Plant Growth </w:t>
      </w:r>
      <w:proofErr w:type="spellStart"/>
      <w:r>
        <w:rPr>
          <w:color w:val="000000"/>
        </w:rPr>
        <w:t>Regul</w:t>
      </w:r>
      <w:proofErr w:type="spellEnd"/>
      <w:r>
        <w:rPr>
          <w:color w:val="000000"/>
        </w:rPr>
        <w:t>. 24:319-344. doi:10.1007/s00344-005-0110-2.</w:t>
      </w:r>
    </w:p>
    <w:p w14:paraId="7BC660F6"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Klein, R., C.-F. Chou, B.E.K. Klein, X. Zhang, S.M. </w:t>
      </w:r>
      <w:proofErr w:type="spellStart"/>
      <w:r>
        <w:rPr>
          <w:color w:val="000000"/>
        </w:rPr>
        <w:t>Meuer</w:t>
      </w:r>
      <w:proofErr w:type="spellEnd"/>
      <w:r>
        <w:rPr>
          <w:color w:val="000000"/>
        </w:rPr>
        <w:t xml:space="preserve">, and J.B. </w:t>
      </w:r>
      <w:proofErr w:type="spellStart"/>
      <w:r>
        <w:rPr>
          <w:color w:val="000000"/>
        </w:rPr>
        <w:t>Saaddine</w:t>
      </w:r>
      <w:proofErr w:type="spellEnd"/>
      <w:r>
        <w:rPr>
          <w:color w:val="000000"/>
        </w:rPr>
        <w:t>. 2011. Prevalence of age-related macular degeneration in the US population. Arch</w:t>
      </w:r>
      <w:r>
        <w:t>.</w:t>
      </w:r>
      <w:r>
        <w:rPr>
          <w:color w:val="000000"/>
        </w:rPr>
        <w:t xml:space="preserve"> </w:t>
      </w:r>
      <w:proofErr w:type="spellStart"/>
      <w:r>
        <w:rPr>
          <w:color w:val="000000"/>
        </w:rPr>
        <w:t>Ophthalmol</w:t>
      </w:r>
      <w:proofErr w:type="spellEnd"/>
      <w:r>
        <w:t>.</w:t>
      </w:r>
      <w:r>
        <w:rPr>
          <w:color w:val="000000"/>
        </w:rPr>
        <w:t xml:space="preserve"> 129:75-80. doi:10.1001/archophthalmol.2010.318.</w:t>
      </w:r>
    </w:p>
    <w:p w14:paraId="0482BCF9"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Krinsky</w:t>
      </w:r>
      <w:proofErr w:type="spellEnd"/>
      <w:r>
        <w:rPr>
          <w:color w:val="000000"/>
        </w:rPr>
        <w:t xml:space="preserve">, N.I., J.T. Landrum, and R.A. Bone. 2003. Biologic mechanisms of the protective role of lutein and zeaxanthin in the eye. </w:t>
      </w:r>
      <w:proofErr w:type="spellStart"/>
      <w:r>
        <w:rPr>
          <w:color w:val="000000"/>
        </w:rPr>
        <w:t>Annu</w:t>
      </w:r>
      <w:proofErr w:type="spellEnd"/>
      <w:r>
        <w:rPr>
          <w:color w:val="000000"/>
        </w:rPr>
        <w:t xml:space="preserve">. Rev. </w:t>
      </w:r>
      <w:proofErr w:type="spellStart"/>
      <w:r>
        <w:rPr>
          <w:color w:val="000000"/>
        </w:rPr>
        <w:t>Nutr</w:t>
      </w:r>
      <w:proofErr w:type="spellEnd"/>
      <w:r>
        <w:rPr>
          <w:color w:val="000000"/>
        </w:rPr>
        <w:t xml:space="preserve">. 23:171-201. </w:t>
      </w:r>
      <w:proofErr w:type="gramStart"/>
      <w:r>
        <w:rPr>
          <w:color w:val="000000"/>
        </w:rPr>
        <w:t>doi:10.1146/annurev.nutr</w:t>
      </w:r>
      <w:proofErr w:type="gramEnd"/>
      <w:r>
        <w:rPr>
          <w:color w:val="000000"/>
        </w:rPr>
        <w:t>.23.011702.073307.</w:t>
      </w:r>
    </w:p>
    <w:p w14:paraId="26985CD3"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Kundu, S., and S. </w:t>
      </w:r>
      <w:proofErr w:type="spellStart"/>
      <w:r>
        <w:rPr>
          <w:color w:val="000000"/>
        </w:rPr>
        <w:t>Gantait</w:t>
      </w:r>
      <w:proofErr w:type="spellEnd"/>
      <w:r>
        <w:rPr>
          <w:color w:val="000000"/>
        </w:rPr>
        <w:t xml:space="preserve">. 2017. Abscisic acid signal crosstalk during abiotic stress response. Plant Gene 11:61-69. </w:t>
      </w:r>
      <w:proofErr w:type="gramStart"/>
      <w:r>
        <w:rPr>
          <w:color w:val="000000"/>
        </w:rPr>
        <w:t>doi:10.1016/j.plgene</w:t>
      </w:r>
      <w:proofErr w:type="gramEnd"/>
      <w:r>
        <w:rPr>
          <w:color w:val="000000"/>
        </w:rPr>
        <w:t>.2017.04.007.</w:t>
      </w:r>
    </w:p>
    <w:p w14:paraId="3E2DBF41"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Kurilich</w:t>
      </w:r>
      <w:proofErr w:type="spellEnd"/>
      <w:r>
        <w:rPr>
          <w:color w:val="000000"/>
        </w:rPr>
        <w:t xml:space="preserve">, A.C., and J.A. </w:t>
      </w:r>
      <w:proofErr w:type="spellStart"/>
      <w:r>
        <w:rPr>
          <w:color w:val="000000"/>
        </w:rPr>
        <w:t>Juvik</w:t>
      </w:r>
      <w:proofErr w:type="spellEnd"/>
      <w:r>
        <w:rPr>
          <w:color w:val="000000"/>
        </w:rPr>
        <w:t xml:space="preserve">. 1999. Quantification of carotenoid and tocopherol antioxidants in </w:t>
      </w:r>
      <w:proofErr w:type="spellStart"/>
      <w:r>
        <w:rPr>
          <w:i/>
          <w:color w:val="000000"/>
        </w:rPr>
        <w:t>Zea</w:t>
      </w:r>
      <w:proofErr w:type="spellEnd"/>
      <w:r>
        <w:rPr>
          <w:i/>
          <w:color w:val="000000"/>
        </w:rPr>
        <w:t xml:space="preserve"> mays</w:t>
      </w:r>
      <w:r>
        <w:rPr>
          <w:color w:val="000000"/>
        </w:rPr>
        <w:t>. J. Agric. Food Chem. 47:1948-1955.</w:t>
      </w:r>
    </w:p>
    <w:p w14:paraId="7C0EE7B8" w14:textId="77777777" w:rsidR="00B9311C" w:rsidRDefault="004D552A">
      <w:pPr>
        <w:pBdr>
          <w:top w:val="nil"/>
          <w:left w:val="nil"/>
          <w:bottom w:val="nil"/>
          <w:right w:val="nil"/>
          <w:between w:val="nil"/>
        </w:pBdr>
        <w:spacing w:after="240" w:line="276" w:lineRule="auto"/>
        <w:ind w:left="810" w:hanging="810"/>
      </w:pPr>
      <w:r>
        <w:t>Linus Pauling Institute. 2016. Carotenoids. Oregon State Univ. https://lpi.oregonstate.edu/mic/dietary-factors/phytochemicals/carotenoids</w:t>
      </w:r>
    </w:p>
    <w:p w14:paraId="62DC6624"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Lipka</w:t>
      </w:r>
      <w:proofErr w:type="spellEnd"/>
      <w:r>
        <w:rPr>
          <w:color w:val="000000"/>
        </w:rPr>
        <w:t>, A.E., M.A. Gore, M. Magallanes-</w:t>
      </w:r>
      <w:proofErr w:type="spellStart"/>
      <w:r>
        <w:rPr>
          <w:color w:val="000000"/>
        </w:rPr>
        <w:t>Lundback</w:t>
      </w:r>
      <w:proofErr w:type="spellEnd"/>
      <w:r>
        <w:rPr>
          <w:color w:val="000000"/>
        </w:rPr>
        <w:t xml:space="preserve">, A. </w:t>
      </w:r>
      <w:proofErr w:type="spellStart"/>
      <w:r>
        <w:rPr>
          <w:color w:val="000000"/>
        </w:rPr>
        <w:t>Mesberg</w:t>
      </w:r>
      <w:proofErr w:type="spellEnd"/>
      <w:r>
        <w:rPr>
          <w:color w:val="000000"/>
        </w:rPr>
        <w:t xml:space="preserve">, H. Lin, T. </w:t>
      </w:r>
      <w:proofErr w:type="spellStart"/>
      <w:r>
        <w:rPr>
          <w:color w:val="000000"/>
        </w:rPr>
        <w:t>Tiede</w:t>
      </w:r>
      <w:proofErr w:type="spellEnd"/>
      <w:r>
        <w:rPr>
          <w:color w:val="000000"/>
        </w:rPr>
        <w:t>, et al. 2013. Genome-wide association study and pathway-level analysis of tocochromanol levels in maize grain. G3 (Bethesda) 3:1287-1299. doi:10.1534/g3.113.006148.</w:t>
      </w:r>
    </w:p>
    <w:p w14:paraId="3C476D49"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Lipka</w:t>
      </w:r>
      <w:proofErr w:type="spellEnd"/>
      <w:r>
        <w:rPr>
          <w:color w:val="000000"/>
        </w:rPr>
        <w:t xml:space="preserve">, A.E., F. Tian, Q. Wang, J. </w:t>
      </w:r>
      <w:proofErr w:type="spellStart"/>
      <w:r>
        <w:rPr>
          <w:color w:val="000000"/>
        </w:rPr>
        <w:t>Peiffer</w:t>
      </w:r>
      <w:proofErr w:type="spellEnd"/>
      <w:r>
        <w:rPr>
          <w:color w:val="000000"/>
        </w:rPr>
        <w:t>, M. Li, P.J. Bradbury, et al. 2012. GAPIT: genome association and prediction integrated tool. Bioinformatics 28: 2397-2399. doi:10.1093/bioinformatics/bts444.</w:t>
      </w:r>
    </w:p>
    <w:p w14:paraId="1B386D2D"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Littell</w:t>
      </w:r>
      <w:proofErr w:type="spellEnd"/>
      <w:r>
        <w:rPr>
          <w:color w:val="000000"/>
        </w:rPr>
        <w:t xml:space="preserve">, R.C., G.A. Milliken, W.W. Stroup, R.D. </w:t>
      </w:r>
      <w:proofErr w:type="spellStart"/>
      <w:r>
        <w:rPr>
          <w:color w:val="000000"/>
        </w:rPr>
        <w:t>Wolfinger</w:t>
      </w:r>
      <w:proofErr w:type="spellEnd"/>
      <w:r>
        <w:rPr>
          <w:color w:val="000000"/>
        </w:rPr>
        <w:t xml:space="preserve">, and O. </w:t>
      </w:r>
      <w:proofErr w:type="spellStart"/>
      <w:r>
        <w:rPr>
          <w:color w:val="000000"/>
        </w:rPr>
        <w:t>Schabenberger</w:t>
      </w:r>
      <w:proofErr w:type="spellEnd"/>
      <w:r>
        <w:rPr>
          <w:color w:val="000000"/>
        </w:rPr>
        <w:t>. 2006. Appendix 1: Linear mixed model theory.</w:t>
      </w:r>
      <w:r>
        <w:t xml:space="preserve"> </w:t>
      </w:r>
      <w:r>
        <w:rPr>
          <w:color w:val="000000"/>
        </w:rPr>
        <w:t>SAS for mixed models. SAS Institute Inc., Cary, N.C. p. 733-756.</w:t>
      </w:r>
    </w:p>
    <w:p w14:paraId="5EC12127" w14:textId="434095C4" w:rsidR="00B9311C" w:rsidRDefault="004D552A" w:rsidP="00A343DE">
      <w:pPr>
        <w:spacing w:line="276" w:lineRule="auto"/>
        <w:ind w:left="810" w:hanging="810"/>
        <w:rPr>
          <w:ins w:id="140" w:author="Jenna Hershberger" w:date="2019-09-17T16:48:00Z"/>
        </w:rPr>
      </w:pPr>
      <w:r>
        <w:t xml:space="preserve">Ly, D., M. Hamblin, I. Rabbi, G. </w:t>
      </w:r>
      <w:proofErr w:type="spellStart"/>
      <w:r>
        <w:t>Melaku</w:t>
      </w:r>
      <w:proofErr w:type="spellEnd"/>
      <w:r>
        <w:t xml:space="preserve">, M. Bakare, H.G. </w:t>
      </w:r>
      <w:proofErr w:type="spellStart"/>
      <w:r>
        <w:t>Gauch</w:t>
      </w:r>
      <w:proofErr w:type="spellEnd"/>
      <w:r>
        <w:t>, et al. 2013. Relatedness and genotype × environment interaction affect prediction accuracies in genomic selection: A study in cassava. Crop Sci. 53: 1312-1325. doi:10.2135/cropsci2012.11.0653.</w:t>
      </w:r>
    </w:p>
    <w:p w14:paraId="1FBE5EB1" w14:textId="77777777" w:rsidR="00A343DE" w:rsidRDefault="00A343DE">
      <w:pPr>
        <w:spacing w:line="276" w:lineRule="auto"/>
        <w:ind w:left="810"/>
      </w:pPr>
    </w:p>
    <w:p w14:paraId="3221ABC9"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Lynch, M., and B. Walsh. 1998. Genetics and analysis of quantitative traits. Sinauer Associates, Inc., Sunderland, MA.</w:t>
      </w:r>
    </w:p>
    <w:p w14:paraId="50C816F5"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lastRenderedPageBreak/>
        <w:t xml:space="preserve">Mares, J. 2016. Lutein and zeaxanthin isomers in eye health and disease. </w:t>
      </w:r>
      <w:proofErr w:type="spellStart"/>
      <w:r>
        <w:rPr>
          <w:color w:val="000000"/>
        </w:rPr>
        <w:t>Annu</w:t>
      </w:r>
      <w:proofErr w:type="spellEnd"/>
      <w:r>
        <w:rPr>
          <w:color w:val="000000"/>
        </w:rPr>
        <w:t xml:space="preserve">. Rev. </w:t>
      </w:r>
      <w:proofErr w:type="spellStart"/>
      <w:r>
        <w:rPr>
          <w:color w:val="000000"/>
        </w:rPr>
        <w:t>Nutr</w:t>
      </w:r>
      <w:proofErr w:type="spellEnd"/>
      <w:r>
        <w:rPr>
          <w:color w:val="000000"/>
        </w:rPr>
        <w:t>. 36:571-602. doi:10.1146/annurev-nutr-071715-051110.</w:t>
      </w:r>
    </w:p>
    <w:p w14:paraId="2725A626" w14:textId="77777777" w:rsidR="00B9311C" w:rsidRDefault="004D552A">
      <w:pPr>
        <w:pBdr>
          <w:top w:val="nil"/>
          <w:left w:val="nil"/>
          <w:bottom w:val="nil"/>
          <w:right w:val="nil"/>
          <w:between w:val="nil"/>
        </w:pBdr>
        <w:spacing w:after="240" w:line="276" w:lineRule="auto"/>
        <w:ind w:left="810" w:hanging="810"/>
      </w:pPr>
      <w:proofErr w:type="spellStart"/>
      <w:r>
        <w:t>Meuwissen</w:t>
      </w:r>
      <w:proofErr w:type="spellEnd"/>
      <w:r>
        <w:t>, T.H.E., B.J. Hayes, and M.E. Goddard. 2001. Prediction of total genetic value using genome-wide dense marker maps. Genetics 157:1819-1829.</w:t>
      </w:r>
    </w:p>
    <w:p w14:paraId="6A63BDEB" w14:textId="77777777" w:rsidR="00B9311C" w:rsidRDefault="004D552A">
      <w:pPr>
        <w:pBdr>
          <w:top w:val="nil"/>
          <w:left w:val="nil"/>
          <w:bottom w:val="nil"/>
          <w:right w:val="nil"/>
          <w:between w:val="nil"/>
        </w:pBdr>
        <w:spacing w:after="240" w:line="276" w:lineRule="auto"/>
        <w:ind w:left="810" w:hanging="810"/>
      </w:pPr>
      <w:r>
        <w:t xml:space="preserve">Muthusamy, V., F. Hossain, N. </w:t>
      </w:r>
      <w:proofErr w:type="spellStart"/>
      <w:r>
        <w:t>Thirunavukkarasu</w:t>
      </w:r>
      <w:proofErr w:type="spellEnd"/>
      <w:r>
        <w:t xml:space="preserve">, M. Choudhary, S. </w:t>
      </w:r>
      <w:proofErr w:type="spellStart"/>
      <w:r>
        <w:t>Saha</w:t>
      </w:r>
      <w:proofErr w:type="spellEnd"/>
      <w:r>
        <w:t xml:space="preserve">, J.S. Bhat, et al. 2014. Development of β-Carotene rich maize hybrids through marker-assisted introgression of β-carotene hydroxylase allele. PLOS ONE </w:t>
      </w:r>
      <w:proofErr w:type="gramStart"/>
      <w:r>
        <w:t>9:e</w:t>
      </w:r>
      <w:proofErr w:type="gramEnd"/>
      <w:r>
        <w:t xml:space="preserve">113583. </w:t>
      </w:r>
      <w:proofErr w:type="gramStart"/>
      <w:r>
        <w:t>doi:10.1371/journal.pone</w:t>
      </w:r>
      <w:proofErr w:type="gramEnd"/>
      <w:r>
        <w:t>.0113583.</w:t>
      </w:r>
    </w:p>
    <w:p w14:paraId="0F79D078" w14:textId="77777777" w:rsidR="00B9311C" w:rsidRDefault="004D552A">
      <w:pPr>
        <w:pBdr>
          <w:top w:val="nil"/>
          <w:left w:val="nil"/>
          <w:bottom w:val="nil"/>
          <w:right w:val="nil"/>
          <w:between w:val="nil"/>
        </w:pBdr>
        <w:spacing w:after="240" w:line="276" w:lineRule="auto"/>
        <w:ind w:left="810" w:hanging="810"/>
      </w:pPr>
      <w:r>
        <w:t>National Center for Environmental Health. Division of Laboratory Sciences. 2012. Second national report on biochemical indicators of diet and nutrition in the US population 2012. (</w:t>
      </w:r>
      <w:hyperlink r:id="rId18">
        <w:r>
          <w:rPr>
            <w:u w:val="single"/>
          </w:rPr>
          <w:t>https://www.cdc.gov/nutritionreport/pdf/Nutrition_Book_complete508_final.pdf</w:t>
        </w:r>
      </w:hyperlink>
      <w:r>
        <w:t xml:space="preserve"> (accessed 21 August 2019). </w:t>
      </w:r>
    </w:p>
    <w:p w14:paraId="4F3F34E1"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National Health and Nutrition Examination Survey. 2016. What we eat in America, NHANES 2013-2014. https://www.ars.usda.gov/ARSUserFiles/80400530/pdf/1516/Table_1_NIN_GEN_15.pdf (accessed 6 April 2019).</w:t>
      </w:r>
    </w:p>
    <w:p w14:paraId="46DC78CD"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Neter</w:t>
      </w:r>
      <w:proofErr w:type="spellEnd"/>
      <w:r>
        <w:rPr>
          <w:color w:val="000000"/>
        </w:rPr>
        <w:t xml:space="preserve">, J., M.H. Kutner, C.J. </w:t>
      </w:r>
      <w:proofErr w:type="spellStart"/>
      <w:r>
        <w:rPr>
          <w:color w:val="000000"/>
        </w:rPr>
        <w:t>Nachtsheim</w:t>
      </w:r>
      <w:proofErr w:type="spellEnd"/>
      <w:r>
        <w:rPr>
          <w:color w:val="000000"/>
        </w:rPr>
        <w:t>, and W. Wasserman. 1996. Applied linear statistical models. McGraw-Hill, Boston.</w:t>
      </w:r>
    </w:p>
    <w:p w14:paraId="13131AE1"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O'Hare, T.J., K.J. Fanning, and I.F. Martin. 2015. Zeaxanthin biofortification of sweet-corn and factors affecting zeaxanthin accumulation and </w:t>
      </w:r>
      <w:proofErr w:type="spellStart"/>
      <w:r>
        <w:rPr>
          <w:color w:val="000000"/>
        </w:rPr>
        <w:t>colour</w:t>
      </w:r>
      <w:proofErr w:type="spellEnd"/>
      <w:r>
        <w:rPr>
          <w:color w:val="000000"/>
        </w:rPr>
        <w:t xml:space="preserve"> change. Arch</w:t>
      </w:r>
      <w:r>
        <w:t>.</w:t>
      </w:r>
      <w:r>
        <w:rPr>
          <w:color w:val="000000"/>
        </w:rPr>
        <w:t xml:space="preserve"> </w:t>
      </w:r>
      <w:proofErr w:type="spellStart"/>
      <w:r>
        <w:rPr>
          <w:color w:val="000000"/>
        </w:rPr>
        <w:t>Biochem</w:t>
      </w:r>
      <w:proofErr w:type="spellEnd"/>
      <w:r>
        <w:rPr>
          <w:color w:val="000000"/>
        </w:rPr>
        <w:t xml:space="preserve">. </w:t>
      </w:r>
      <w:proofErr w:type="spellStart"/>
      <w:r>
        <w:rPr>
          <w:color w:val="000000"/>
        </w:rPr>
        <w:t>Biophys</w:t>
      </w:r>
      <w:proofErr w:type="spellEnd"/>
      <w:r>
        <w:rPr>
          <w:color w:val="000000"/>
        </w:rPr>
        <w:t xml:space="preserve">. 572:184-187. </w:t>
      </w:r>
      <w:proofErr w:type="gramStart"/>
      <w:r>
        <w:rPr>
          <w:color w:val="000000"/>
        </w:rPr>
        <w:t>doi:10.1016/j.abb</w:t>
      </w:r>
      <w:proofErr w:type="gramEnd"/>
      <w:r>
        <w:rPr>
          <w:color w:val="000000"/>
        </w:rPr>
        <w:t>.2015.01.015.</w:t>
      </w:r>
    </w:p>
    <w:p w14:paraId="5EFAEB60"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O'Hare, T.J., I. Martin, K.J. Fanning, S. Kirchhoff, L.S. Wong, V. Keating, et al. 2014. Sweetcorn </w:t>
      </w:r>
      <w:proofErr w:type="spellStart"/>
      <w:r>
        <w:rPr>
          <w:color w:val="000000"/>
        </w:rPr>
        <w:t>colour</w:t>
      </w:r>
      <w:proofErr w:type="spellEnd"/>
      <w:r>
        <w:rPr>
          <w:color w:val="000000"/>
        </w:rPr>
        <w:t xml:space="preserve"> change and consumer perception associated with increasing zeaxanthin for the amelioration of age-related macular degeneration. Acta Hort</w:t>
      </w:r>
      <w:r>
        <w:t>. 1040</w:t>
      </w:r>
      <w:r>
        <w:rPr>
          <w:color w:val="000000"/>
        </w:rPr>
        <w:t>:221-226. doi:10.17660/ActaHortic.2014.1040.30.</w:t>
      </w:r>
    </w:p>
    <w:p w14:paraId="5B24A035"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Owens, B.F., A.E. </w:t>
      </w:r>
      <w:proofErr w:type="spellStart"/>
      <w:r>
        <w:rPr>
          <w:color w:val="000000"/>
        </w:rPr>
        <w:t>Lipka</w:t>
      </w:r>
      <w:proofErr w:type="spellEnd"/>
      <w:r>
        <w:rPr>
          <w:color w:val="000000"/>
        </w:rPr>
        <w:t>, M. Magallanes-</w:t>
      </w:r>
      <w:proofErr w:type="spellStart"/>
      <w:r>
        <w:rPr>
          <w:color w:val="000000"/>
        </w:rPr>
        <w:t>Lundback</w:t>
      </w:r>
      <w:proofErr w:type="spellEnd"/>
      <w:r>
        <w:rPr>
          <w:color w:val="000000"/>
        </w:rPr>
        <w:t xml:space="preserve">, T. </w:t>
      </w:r>
      <w:proofErr w:type="spellStart"/>
      <w:r>
        <w:rPr>
          <w:color w:val="000000"/>
        </w:rPr>
        <w:t>Tiede</w:t>
      </w:r>
      <w:proofErr w:type="spellEnd"/>
      <w:r>
        <w:rPr>
          <w:color w:val="000000"/>
        </w:rPr>
        <w:t xml:space="preserve">, C.H. </w:t>
      </w:r>
      <w:proofErr w:type="spellStart"/>
      <w:r>
        <w:rPr>
          <w:color w:val="000000"/>
        </w:rPr>
        <w:t>Diepenbrock</w:t>
      </w:r>
      <w:proofErr w:type="spellEnd"/>
      <w:r>
        <w:rPr>
          <w:color w:val="000000"/>
        </w:rPr>
        <w:t xml:space="preserve">, C.B. </w:t>
      </w:r>
      <w:proofErr w:type="spellStart"/>
      <w:r>
        <w:rPr>
          <w:color w:val="000000"/>
        </w:rPr>
        <w:t>Kandianis</w:t>
      </w:r>
      <w:proofErr w:type="spellEnd"/>
      <w:r>
        <w:rPr>
          <w:color w:val="000000"/>
        </w:rPr>
        <w:t>, et al. 2014. A foundation for provitamin A biofortification of maize: genome-wide association and genomic prediction models of carotenoid levels. Genetics 198:1699-1716. doi:10.1534/genetics.114.169979.</w:t>
      </w:r>
    </w:p>
    <w:p w14:paraId="27230565"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Price, A.L., N.J. Patterson, R.M. </w:t>
      </w:r>
      <w:proofErr w:type="spellStart"/>
      <w:r>
        <w:rPr>
          <w:color w:val="000000"/>
        </w:rPr>
        <w:t>Plenge</w:t>
      </w:r>
      <w:proofErr w:type="spellEnd"/>
      <w:r>
        <w:rPr>
          <w:color w:val="000000"/>
        </w:rPr>
        <w:t xml:space="preserve">, M.E. </w:t>
      </w:r>
      <w:proofErr w:type="spellStart"/>
      <w:r>
        <w:rPr>
          <w:color w:val="000000"/>
        </w:rPr>
        <w:t>Weinblatt</w:t>
      </w:r>
      <w:proofErr w:type="spellEnd"/>
      <w:r>
        <w:rPr>
          <w:color w:val="000000"/>
        </w:rPr>
        <w:t xml:space="preserve">, N.A. </w:t>
      </w:r>
      <w:proofErr w:type="spellStart"/>
      <w:r>
        <w:rPr>
          <w:color w:val="000000"/>
        </w:rPr>
        <w:t>Shadick</w:t>
      </w:r>
      <w:proofErr w:type="spellEnd"/>
      <w:r>
        <w:rPr>
          <w:color w:val="000000"/>
        </w:rPr>
        <w:t>, and D. Reich. 2006. Principal components analysis corrects for stratification in genome-wide association studies. Nat. Genet. 38:904-909. doi:10.1038/ng1847.</w:t>
      </w:r>
    </w:p>
    <w:p w14:paraId="0592BC00"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lastRenderedPageBreak/>
        <w:t>R Core Team. 2015. R: A language and environment for statistical computing.  R Foundation for Statistical Computing. Vienna, Austria.</w:t>
      </w:r>
    </w:p>
    <w:p w14:paraId="69430A57"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Rein, D.B., J.S. </w:t>
      </w:r>
      <w:proofErr w:type="spellStart"/>
      <w:r>
        <w:rPr>
          <w:color w:val="000000"/>
        </w:rPr>
        <w:t>Wittenborn</w:t>
      </w:r>
      <w:proofErr w:type="spellEnd"/>
      <w:r>
        <w:rPr>
          <w:color w:val="000000"/>
        </w:rPr>
        <w:t xml:space="preserve">, X. Zhang, A.A. Honeycutt, S.B. </w:t>
      </w:r>
      <w:proofErr w:type="spellStart"/>
      <w:r>
        <w:rPr>
          <w:color w:val="000000"/>
        </w:rPr>
        <w:t>Lesesne</w:t>
      </w:r>
      <w:proofErr w:type="spellEnd"/>
      <w:r>
        <w:rPr>
          <w:color w:val="000000"/>
        </w:rPr>
        <w:t xml:space="preserve">, J. </w:t>
      </w:r>
      <w:proofErr w:type="spellStart"/>
      <w:r>
        <w:rPr>
          <w:color w:val="000000"/>
        </w:rPr>
        <w:t>Saaddine</w:t>
      </w:r>
      <w:proofErr w:type="spellEnd"/>
      <w:r>
        <w:rPr>
          <w:color w:val="000000"/>
        </w:rPr>
        <w:t xml:space="preserve">, et al. 2009. Forecasting age-related macular degeneration through the year 2050: the potential impact of new treatments. Arch. </w:t>
      </w:r>
      <w:proofErr w:type="spellStart"/>
      <w:r>
        <w:rPr>
          <w:color w:val="000000"/>
        </w:rPr>
        <w:t>Ophthalmol</w:t>
      </w:r>
      <w:proofErr w:type="spellEnd"/>
      <w:r>
        <w:rPr>
          <w:color w:val="000000"/>
        </w:rPr>
        <w:t>. 127:533-540. doi:10.1001/archophthalmol.2009.58.</w:t>
      </w:r>
    </w:p>
    <w:p w14:paraId="4BF08A3D"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Romay</w:t>
      </w:r>
      <w:proofErr w:type="spellEnd"/>
      <w:r>
        <w:rPr>
          <w:color w:val="000000"/>
        </w:rPr>
        <w:t xml:space="preserve">, M.C., M.J. Millard, J.C. </w:t>
      </w:r>
      <w:proofErr w:type="spellStart"/>
      <w:r>
        <w:rPr>
          <w:color w:val="000000"/>
        </w:rPr>
        <w:t>Glaubitz</w:t>
      </w:r>
      <w:proofErr w:type="spellEnd"/>
      <w:r>
        <w:rPr>
          <w:color w:val="000000"/>
        </w:rPr>
        <w:t xml:space="preserve">, J.A. </w:t>
      </w:r>
      <w:proofErr w:type="spellStart"/>
      <w:r>
        <w:rPr>
          <w:color w:val="000000"/>
        </w:rPr>
        <w:t>Peiffer</w:t>
      </w:r>
      <w:proofErr w:type="spellEnd"/>
      <w:r>
        <w:rPr>
          <w:color w:val="000000"/>
        </w:rPr>
        <w:t xml:space="preserve">, K.L. Swarts, T.M. </w:t>
      </w:r>
      <w:proofErr w:type="spellStart"/>
      <w:r>
        <w:rPr>
          <w:color w:val="000000"/>
        </w:rPr>
        <w:t>Casstevens</w:t>
      </w:r>
      <w:proofErr w:type="spellEnd"/>
      <w:r>
        <w:rPr>
          <w:color w:val="000000"/>
        </w:rPr>
        <w:t xml:space="preserve">, et al. 2013. Comprehensive genotyping of the USA national maize inbred seed bank. Genome Biol </w:t>
      </w:r>
      <w:proofErr w:type="gramStart"/>
      <w:r>
        <w:rPr>
          <w:color w:val="000000"/>
        </w:rPr>
        <w:t>14:R</w:t>
      </w:r>
      <w:proofErr w:type="gramEnd"/>
      <w:r>
        <w:rPr>
          <w:color w:val="000000"/>
        </w:rPr>
        <w:t>55. doi:10.1186/gb-2013-14-6-r55.</w:t>
      </w:r>
    </w:p>
    <w:p w14:paraId="65F42FCF"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Schaefer, R.J., J.-M. </w:t>
      </w:r>
      <w:proofErr w:type="spellStart"/>
      <w:r>
        <w:rPr>
          <w:color w:val="000000"/>
        </w:rPr>
        <w:t>Michno</w:t>
      </w:r>
      <w:proofErr w:type="spellEnd"/>
      <w:r>
        <w:rPr>
          <w:color w:val="000000"/>
        </w:rPr>
        <w:t xml:space="preserve">, J. Jeffers, O. </w:t>
      </w:r>
      <w:proofErr w:type="spellStart"/>
      <w:r>
        <w:rPr>
          <w:color w:val="000000"/>
        </w:rPr>
        <w:t>Hoekenga</w:t>
      </w:r>
      <w:proofErr w:type="spellEnd"/>
      <w:r>
        <w:rPr>
          <w:color w:val="000000"/>
        </w:rPr>
        <w:t xml:space="preserve">, B. </w:t>
      </w:r>
      <w:proofErr w:type="spellStart"/>
      <w:r>
        <w:rPr>
          <w:color w:val="000000"/>
        </w:rPr>
        <w:t>Dilkes</w:t>
      </w:r>
      <w:proofErr w:type="spellEnd"/>
      <w:r>
        <w:rPr>
          <w:color w:val="000000"/>
        </w:rPr>
        <w:t xml:space="preserve">, I. Baxter, et al. 2018. Integrating </w:t>
      </w:r>
      <w:proofErr w:type="spellStart"/>
      <w:r>
        <w:rPr>
          <w:color w:val="000000"/>
        </w:rPr>
        <w:t>coexpression</w:t>
      </w:r>
      <w:proofErr w:type="spellEnd"/>
      <w:r>
        <w:rPr>
          <w:color w:val="000000"/>
        </w:rPr>
        <w:t xml:space="preserve"> networks with GWAS to prioritize causal genes in maize. Plant Cell 30:2922-2942. doi:10.1105/tpc.18.00299.</w:t>
      </w:r>
    </w:p>
    <w:p w14:paraId="63DAF662"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Schwarz, G. 1978. Estimating the dimension of a model. Ann. Stat. 6:461</w:t>
      </w:r>
      <w:r>
        <w:t>-</w:t>
      </w:r>
      <w:r>
        <w:rPr>
          <w:color w:val="000000"/>
        </w:rPr>
        <w:t>464.</w:t>
      </w:r>
    </w:p>
    <w:p w14:paraId="622AF3CD"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Segura, V., B.J. </w:t>
      </w:r>
      <w:proofErr w:type="spellStart"/>
      <w:r>
        <w:rPr>
          <w:color w:val="000000"/>
        </w:rPr>
        <w:t>Vilhjalmsson</w:t>
      </w:r>
      <w:proofErr w:type="spellEnd"/>
      <w:r>
        <w:rPr>
          <w:color w:val="000000"/>
        </w:rPr>
        <w:t xml:space="preserve">, A. Platt, A. Korte, U. </w:t>
      </w:r>
      <w:proofErr w:type="spellStart"/>
      <w:r>
        <w:rPr>
          <w:color w:val="000000"/>
        </w:rPr>
        <w:t>Seren</w:t>
      </w:r>
      <w:proofErr w:type="spellEnd"/>
      <w:r>
        <w:rPr>
          <w:color w:val="000000"/>
        </w:rPr>
        <w:t>, Q. Long, et al. 2012. An efficient multi-locus mixed-model approach for genome-wide association studies in structured populations. Nat. Genet. 44: 825-830. doi:10.1038/ng.2314.</w:t>
      </w:r>
    </w:p>
    <w:p w14:paraId="24D7F663" w14:textId="77777777" w:rsidR="00B9311C" w:rsidRDefault="004D552A">
      <w:pPr>
        <w:pBdr>
          <w:top w:val="nil"/>
          <w:left w:val="nil"/>
          <w:bottom w:val="nil"/>
          <w:right w:val="nil"/>
          <w:between w:val="nil"/>
        </w:pBdr>
        <w:spacing w:after="240" w:line="276" w:lineRule="auto"/>
        <w:ind w:left="810" w:hanging="810"/>
      </w:pPr>
      <w:r>
        <w:t xml:space="preserve">Sen, S. and R. Chakraborty. 2011. </w:t>
      </w:r>
      <w:r>
        <w:rPr>
          <w:color w:val="1C1D1E"/>
        </w:rPr>
        <w:t xml:space="preserve">The role of antioxidants in human health. </w:t>
      </w:r>
      <w:r>
        <w:t xml:space="preserve">R. ACS </w:t>
      </w:r>
      <w:proofErr w:type="spellStart"/>
      <w:r>
        <w:t>Symp</w:t>
      </w:r>
      <w:proofErr w:type="spellEnd"/>
      <w:r>
        <w:t xml:space="preserve">. Ser. 1083:1-37. </w:t>
      </w:r>
    </w:p>
    <w:p w14:paraId="0C13F18F"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Song, J., D. Li, M. He, J. Chen, and C. Liu. 2015. Comparison of carotenoid composition in immature and mature grains of corn (</w:t>
      </w:r>
      <w:proofErr w:type="spellStart"/>
      <w:r>
        <w:rPr>
          <w:i/>
          <w:color w:val="000000"/>
        </w:rPr>
        <w:t>Zea</w:t>
      </w:r>
      <w:proofErr w:type="spellEnd"/>
      <w:r>
        <w:rPr>
          <w:i/>
          <w:color w:val="000000"/>
        </w:rPr>
        <w:t xml:space="preserve"> mays</w:t>
      </w:r>
      <w:r>
        <w:rPr>
          <w:color w:val="000000"/>
        </w:rPr>
        <w:t xml:space="preserve"> L.) varieties. Int. J. Food Prop. 19:351-358. doi:10.1080/10942912.2015.1031245.</w:t>
      </w:r>
    </w:p>
    <w:p w14:paraId="7426BA43"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Stelpflug</w:t>
      </w:r>
      <w:proofErr w:type="spellEnd"/>
      <w:r>
        <w:rPr>
          <w:color w:val="000000"/>
        </w:rPr>
        <w:t xml:space="preserve">, S.C., R.S. </w:t>
      </w:r>
      <w:proofErr w:type="spellStart"/>
      <w:r>
        <w:rPr>
          <w:color w:val="000000"/>
        </w:rPr>
        <w:t>Sekhon</w:t>
      </w:r>
      <w:proofErr w:type="spellEnd"/>
      <w:r>
        <w:rPr>
          <w:color w:val="000000"/>
        </w:rPr>
        <w:t>, B. Vaillancourt, C.N. Hirsch, C.R. Buell, N. de Leon, et al. 2016. An expanded maize gene expression atlas based on RNA sequencing and its use to explore root development. Plant Gen. 9. doi:10.3835/plantgenome2015.04.0025.</w:t>
      </w:r>
    </w:p>
    <w:p w14:paraId="0CC488D7"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Sun, G., C. Zhu, M.H. Kramer, S.S. Yang, W. Song, H.P. </w:t>
      </w:r>
      <w:proofErr w:type="spellStart"/>
      <w:r>
        <w:rPr>
          <w:color w:val="000000"/>
        </w:rPr>
        <w:t>Piepho</w:t>
      </w:r>
      <w:proofErr w:type="spellEnd"/>
      <w:r>
        <w:rPr>
          <w:color w:val="000000"/>
        </w:rPr>
        <w:t>, et al. 2010. Variation explained in mixed-model association mapping. Heredity 105: 333-340. doi:10.1038/hdy.2010.11.</w:t>
      </w:r>
    </w:p>
    <w:p w14:paraId="6AC2542E"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Suwarno</w:t>
      </w:r>
      <w:proofErr w:type="spellEnd"/>
      <w:r>
        <w:rPr>
          <w:color w:val="000000"/>
        </w:rPr>
        <w:t xml:space="preserve">, W.B., K.V. Pixley, N. Palacios-Rojas, S.M. </w:t>
      </w:r>
      <w:proofErr w:type="spellStart"/>
      <w:r>
        <w:rPr>
          <w:color w:val="000000"/>
        </w:rPr>
        <w:t>Kaeppler</w:t>
      </w:r>
      <w:proofErr w:type="spellEnd"/>
      <w:r>
        <w:rPr>
          <w:color w:val="000000"/>
        </w:rPr>
        <w:t xml:space="preserve">, and R. </w:t>
      </w:r>
      <w:proofErr w:type="spellStart"/>
      <w:r>
        <w:rPr>
          <w:color w:val="000000"/>
        </w:rPr>
        <w:t>Babu</w:t>
      </w:r>
      <w:proofErr w:type="spellEnd"/>
      <w:r>
        <w:rPr>
          <w:color w:val="000000"/>
        </w:rPr>
        <w:t xml:space="preserve">. 2015. Genome-wide association analysis reveals new targets for carotenoid biofortification in maize. </w:t>
      </w:r>
      <w:proofErr w:type="spellStart"/>
      <w:r>
        <w:t>Theor</w:t>
      </w:r>
      <w:proofErr w:type="spellEnd"/>
      <w:r>
        <w:t>. Appl. Genet.</w:t>
      </w:r>
      <w:r>
        <w:rPr>
          <w:color w:val="000000"/>
        </w:rPr>
        <w:t xml:space="preserve"> 128:851-864. doi:10.1007/s00122-015-2475-3.</w:t>
      </w:r>
    </w:p>
    <w:p w14:paraId="3C244BC4"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lastRenderedPageBreak/>
        <w:t xml:space="preserve">Swarts, K., H. Li, J.A.R. Navarro, D. An, M.C. </w:t>
      </w:r>
      <w:proofErr w:type="spellStart"/>
      <w:r>
        <w:rPr>
          <w:color w:val="000000"/>
        </w:rPr>
        <w:t>Romay</w:t>
      </w:r>
      <w:proofErr w:type="spellEnd"/>
      <w:r>
        <w:rPr>
          <w:color w:val="000000"/>
        </w:rPr>
        <w:t>, S. Hearne, et al. 2014. Novel methods to optimize genotypic imputation for low-coverage, next-generation sequence data in crop plants. Plant Gen. 7: 1-12.</w:t>
      </w:r>
    </w:p>
    <w:p w14:paraId="577B7CFC" w14:textId="77777777" w:rsidR="00B9311C" w:rsidRDefault="004D552A">
      <w:pPr>
        <w:pBdr>
          <w:top w:val="nil"/>
          <w:left w:val="nil"/>
          <w:bottom w:val="nil"/>
          <w:right w:val="nil"/>
          <w:between w:val="nil"/>
        </w:pBdr>
        <w:spacing w:after="240" w:line="276" w:lineRule="auto"/>
        <w:ind w:left="810" w:hanging="810"/>
        <w:rPr>
          <w:color w:val="000000"/>
        </w:rPr>
      </w:pPr>
      <w:r>
        <w:t xml:space="preserve">Tracy, W.F. 1997. History, genetics, and breeding of </w:t>
      </w:r>
      <w:proofErr w:type="spellStart"/>
      <w:r>
        <w:t>supersweet</w:t>
      </w:r>
      <w:proofErr w:type="spellEnd"/>
      <w:r>
        <w:t xml:space="preserve"> (</w:t>
      </w:r>
      <w:r>
        <w:rPr>
          <w:i/>
        </w:rPr>
        <w:t>shrunken2</w:t>
      </w:r>
      <w:r>
        <w:t xml:space="preserve">) sweet corn. In: </w:t>
      </w:r>
      <w:proofErr w:type="spellStart"/>
      <w:r>
        <w:t>Janick</w:t>
      </w:r>
      <w:proofErr w:type="spellEnd"/>
      <w:r>
        <w:t xml:space="preserve">, </w:t>
      </w:r>
      <w:proofErr w:type="gramStart"/>
      <w:r>
        <w:t>J. ,</w:t>
      </w:r>
      <w:proofErr w:type="gramEnd"/>
      <w:r>
        <w:t xml:space="preserve"> editor, Plant Breeding Reviews 14. John Wiley and Sons, Hoboken, NJ. p.189–236.</w:t>
      </w:r>
    </w:p>
    <w:p w14:paraId="3776C722" w14:textId="77777777" w:rsidR="00B9311C" w:rsidRDefault="004D552A">
      <w:pPr>
        <w:pBdr>
          <w:top w:val="nil"/>
          <w:left w:val="nil"/>
          <w:bottom w:val="nil"/>
          <w:right w:val="nil"/>
          <w:between w:val="nil"/>
        </w:pBdr>
        <w:spacing w:after="240" w:line="276" w:lineRule="auto"/>
        <w:ind w:left="810" w:hanging="810"/>
      </w:pPr>
      <w:r>
        <w:t>USDA. 2018a. National nutrient database for standard reference. Nutrient Data Laboratory, Beltsville Human Nutrition Research Center. https://ndb.nal.usda.gov/ndb/search/ (accessed 21 August. 2019).</w:t>
      </w:r>
    </w:p>
    <w:p w14:paraId="62C2394B" w14:textId="77777777" w:rsidR="00B9311C" w:rsidRDefault="004D552A" w:rsidP="00A343DE">
      <w:pPr>
        <w:spacing w:after="240" w:line="276" w:lineRule="auto"/>
        <w:ind w:left="810" w:hanging="810"/>
        <w:pPrChange w:id="141" w:author="Jenna Hershberger" w:date="2019-09-17T16:52:00Z">
          <w:pPr>
            <w:spacing w:after="240" w:line="276" w:lineRule="auto"/>
            <w:ind w:left="810"/>
          </w:pPr>
        </w:pPrChange>
      </w:pPr>
      <w:r>
        <w:t xml:space="preserve">USDA. 2018b. Vegetables 2017 summary. National Agricultural Statistics Service. https://usda.library.cornell.edu/concern/publications/02870v86p?locale=en (accessed 25 Aug 2019). </w:t>
      </w:r>
    </w:p>
    <w:p w14:paraId="501CD932"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Vallabhaneni</w:t>
      </w:r>
      <w:proofErr w:type="spellEnd"/>
      <w:r>
        <w:rPr>
          <w:color w:val="000000"/>
        </w:rPr>
        <w:t xml:space="preserve">, R., and E.T. </w:t>
      </w:r>
      <w:proofErr w:type="spellStart"/>
      <w:r>
        <w:rPr>
          <w:color w:val="000000"/>
        </w:rPr>
        <w:t>Wurtzel</w:t>
      </w:r>
      <w:proofErr w:type="spellEnd"/>
      <w:r>
        <w:rPr>
          <w:color w:val="000000"/>
        </w:rPr>
        <w:t>. 2009. Timing and biosynthetic potential for carotenoid accumulation in genetically diverse germplasm of maize. Plant Physiol. 150:562-572. doi:10.1104/pp.109.137042.</w:t>
      </w:r>
    </w:p>
    <w:p w14:paraId="7DC54307" w14:textId="77777777" w:rsidR="00B9311C" w:rsidRDefault="004D552A">
      <w:pPr>
        <w:pBdr>
          <w:top w:val="nil"/>
          <w:left w:val="nil"/>
          <w:bottom w:val="nil"/>
          <w:right w:val="nil"/>
          <w:between w:val="nil"/>
        </w:pBdr>
        <w:spacing w:after="240" w:line="276" w:lineRule="auto"/>
        <w:ind w:left="810" w:hanging="810"/>
        <w:rPr>
          <w:color w:val="000000"/>
        </w:rPr>
      </w:pPr>
      <w:proofErr w:type="spellStart"/>
      <w:r>
        <w:rPr>
          <w:color w:val="000000"/>
        </w:rPr>
        <w:t>VanRaden</w:t>
      </w:r>
      <w:proofErr w:type="spellEnd"/>
      <w:r>
        <w:rPr>
          <w:color w:val="000000"/>
        </w:rPr>
        <w:t>, P.M. 2008. Efficient methods to compute genomic predictions. J. Dairy Sci. 91:4414-4423. doi:10.3168/jds.2007-0980.</w:t>
      </w:r>
    </w:p>
    <w:p w14:paraId="13A96B04" w14:textId="77777777" w:rsidR="00B9311C" w:rsidRDefault="004D552A">
      <w:pPr>
        <w:pBdr>
          <w:top w:val="nil"/>
          <w:left w:val="nil"/>
          <w:bottom w:val="nil"/>
          <w:right w:val="nil"/>
          <w:between w:val="nil"/>
        </w:pBdr>
        <w:spacing w:after="240" w:line="276" w:lineRule="auto"/>
        <w:ind w:left="810" w:hanging="810"/>
      </w:pPr>
      <w:r>
        <w:t xml:space="preserve">Wang, Y., M.F. Mette, T. </w:t>
      </w:r>
      <w:proofErr w:type="spellStart"/>
      <w:r>
        <w:t>Miedaner</w:t>
      </w:r>
      <w:proofErr w:type="spellEnd"/>
      <w:r>
        <w:t xml:space="preserve">, M. Gottwald, P. Wilde, J.C. </w:t>
      </w:r>
      <w:proofErr w:type="spellStart"/>
      <w:r>
        <w:t>Reif</w:t>
      </w:r>
      <w:proofErr w:type="spellEnd"/>
      <w:r>
        <w:t>, et al. 2014. The accuracy of prediction of genomic selection in elite hybrid rye populations surpasses the accuracy of marker-assisted selection and is equally augmented by multiple field evaluation locations and test years. BMC Genomics 15: 556. doi:10.1186/1471-2164-15-556.</w:t>
      </w:r>
    </w:p>
    <w:p w14:paraId="657B3B83" w14:textId="77777777" w:rsidR="00B9311C" w:rsidRDefault="004D552A">
      <w:pPr>
        <w:pBdr>
          <w:top w:val="nil"/>
          <w:left w:val="nil"/>
          <w:bottom w:val="nil"/>
          <w:right w:val="nil"/>
          <w:between w:val="nil"/>
        </w:pBdr>
        <w:spacing w:after="240" w:line="276" w:lineRule="auto"/>
        <w:ind w:left="810" w:hanging="810"/>
      </w:pPr>
      <w:r>
        <w:t xml:space="preserve">Weber, E.J. 1987. Carotenoids and </w:t>
      </w:r>
      <w:proofErr w:type="spellStart"/>
      <w:r>
        <w:t>tocols</w:t>
      </w:r>
      <w:proofErr w:type="spellEnd"/>
      <w:r>
        <w:t xml:space="preserve"> of corn grain determined by HPLC. J. Am. Oil Chem. Soc. 64:1129-1134.</w:t>
      </w:r>
    </w:p>
    <w:p w14:paraId="43A7003C" w14:textId="77777777" w:rsidR="00B9311C" w:rsidRDefault="004D552A">
      <w:pPr>
        <w:spacing w:after="240" w:line="276" w:lineRule="auto"/>
        <w:ind w:left="810"/>
      </w:pPr>
      <w:r>
        <w:t xml:space="preserve">West, K.P. 2002. Extent of vitamin A deficiency among preschool children and women of reproductive age. J. </w:t>
      </w:r>
      <w:proofErr w:type="spellStart"/>
      <w:r>
        <w:t>Nutr</w:t>
      </w:r>
      <w:proofErr w:type="spellEnd"/>
      <w:r>
        <w:t>. 132:2857S–2866S.</w:t>
      </w:r>
    </w:p>
    <w:p w14:paraId="78C0C9FF" w14:textId="77777777" w:rsidR="00B9311C" w:rsidRDefault="004D552A">
      <w:pPr>
        <w:pBdr>
          <w:top w:val="nil"/>
          <w:left w:val="nil"/>
          <w:bottom w:val="nil"/>
          <w:right w:val="nil"/>
          <w:between w:val="nil"/>
        </w:pBdr>
        <w:spacing w:after="240" w:line="276" w:lineRule="auto"/>
        <w:ind w:left="810" w:right="-180" w:hanging="810"/>
      </w:pPr>
      <w:r>
        <w:t xml:space="preserve">Wong, J.C., R.J. Lambert, E.T. </w:t>
      </w:r>
      <w:proofErr w:type="spellStart"/>
      <w:r>
        <w:t>Wurtzel</w:t>
      </w:r>
      <w:proofErr w:type="spellEnd"/>
      <w:r>
        <w:t xml:space="preserve"> and T.R. </w:t>
      </w:r>
      <w:proofErr w:type="spellStart"/>
      <w:r>
        <w:t>Rocheford</w:t>
      </w:r>
      <w:proofErr w:type="spellEnd"/>
      <w:r>
        <w:t xml:space="preserve">. 2004. QTL and candidate genes </w:t>
      </w:r>
      <w:r>
        <w:rPr>
          <w:i/>
        </w:rPr>
        <w:t>phytoene synthase</w:t>
      </w:r>
      <w:r>
        <w:t xml:space="preserve"> and </w:t>
      </w:r>
      <w:r>
        <w:rPr>
          <w:i/>
        </w:rPr>
        <w:t>zeta-carotene desaturase</w:t>
      </w:r>
      <w:r>
        <w:t xml:space="preserve"> associated with the accumulation of carotenoids in maize. </w:t>
      </w:r>
      <w:proofErr w:type="spellStart"/>
      <w:r>
        <w:t>Theor</w:t>
      </w:r>
      <w:proofErr w:type="spellEnd"/>
      <w:r>
        <w:t>. Appl. Genet. 108: 349-359. doi:10.1007/s00122-003-1436-4.</w:t>
      </w:r>
    </w:p>
    <w:p w14:paraId="1712316D"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Wu, J., E. Cho, W.C. Willett, S.M. Sastry, and D.A. Schaumberg. 2015. Intakes of lutein, zeaxanthin, and other carotenoids and age-related macular degeneration during 2 decades of prospective follow-up. JAMA </w:t>
      </w:r>
      <w:proofErr w:type="spellStart"/>
      <w:r>
        <w:rPr>
          <w:color w:val="000000"/>
        </w:rPr>
        <w:t>Ophthalmol</w:t>
      </w:r>
      <w:proofErr w:type="spellEnd"/>
      <w:r>
        <w:t>.</w:t>
      </w:r>
      <w:r>
        <w:rPr>
          <w:color w:val="000000"/>
        </w:rPr>
        <w:t xml:space="preserve"> 133:1415-1424. doi:10.1001/jamaophthalmol.2015.3590.</w:t>
      </w:r>
    </w:p>
    <w:p w14:paraId="2FFEEAC1"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lastRenderedPageBreak/>
        <w:t xml:space="preserve">Yan, J., C.B. </w:t>
      </w:r>
      <w:proofErr w:type="spellStart"/>
      <w:r>
        <w:rPr>
          <w:color w:val="000000"/>
        </w:rPr>
        <w:t>Kandianis</w:t>
      </w:r>
      <w:proofErr w:type="spellEnd"/>
      <w:r>
        <w:rPr>
          <w:color w:val="000000"/>
        </w:rPr>
        <w:t xml:space="preserve">, C.E. Harjes, L. Bai, E.-H. Kim, X. Yang, et al. 2010. Rare genetic variation at </w:t>
      </w:r>
      <w:proofErr w:type="spellStart"/>
      <w:r>
        <w:rPr>
          <w:i/>
          <w:color w:val="000000"/>
        </w:rPr>
        <w:t>Zea</w:t>
      </w:r>
      <w:proofErr w:type="spellEnd"/>
      <w:r>
        <w:rPr>
          <w:i/>
          <w:color w:val="000000"/>
        </w:rPr>
        <w:t xml:space="preserve"> mays crtRB1</w:t>
      </w:r>
      <w:r>
        <w:rPr>
          <w:color w:val="000000"/>
        </w:rPr>
        <w:t xml:space="preserve"> increases β-carotene in maize grain. Nat. Genet. 42:322-327. doi:10.1038/ng.551.</w:t>
      </w:r>
    </w:p>
    <w:p w14:paraId="6180C4E1"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Yang, R., Z. Yan, Q. Wang, X. Li, and F. Feng. 2018. Marker-assisted backcrossing of </w:t>
      </w:r>
      <w:proofErr w:type="spellStart"/>
      <w:r>
        <w:rPr>
          <w:i/>
          <w:color w:val="000000"/>
        </w:rPr>
        <w:t>lcyE</w:t>
      </w:r>
      <w:proofErr w:type="spellEnd"/>
      <w:r>
        <w:rPr>
          <w:color w:val="000000"/>
        </w:rPr>
        <w:t xml:space="preserve"> for enhancement of </w:t>
      </w:r>
      <w:proofErr w:type="spellStart"/>
      <w:r>
        <w:rPr>
          <w:color w:val="000000"/>
        </w:rPr>
        <w:t>proA</w:t>
      </w:r>
      <w:proofErr w:type="spellEnd"/>
      <w:r>
        <w:rPr>
          <w:color w:val="000000"/>
        </w:rPr>
        <w:t xml:space="preserve"> in sweet corn. </w:t>
      </w:r>
      <w:proofErr w:type="spellStart"/>
      <w:r>
        <w:rPr>
          <w:color w:val="000000"/>
        </w:rPr>
        <w:t>Euphytica</w:t>
      </w:r>
      <w:proofErr w:type="spellEnd"/>
      <w:r>
        <w:rPr>
          <w:color w:val="000000"/>
        </w:rPr>
        <w:t xml:space="preserve"> 214</w:t>
      </w:r>
      <w:r>
        <w:t>:130.</w:t>
      </w:r>
      <w:r>
        <w:rPr>
          <w:color w:val="000000"/>
        </w:rPr>
        <w:t xml:space="preserve"> doi:10.1007/s10681-018-2212-5.</w:t>
      </w:r>
    </w:p>
    <w:p w14:paraId="240DD29E" w14:textId="77777777" w:rsidR="00B9311C" w:rsidRDefault="004D552A">
      <w:pPr>
        <w:pBdr>
          <w:top w:val="nil"/>
          <w:left w:val="nil"/>
          <w:bottom w:val="nil"/>
          <w:right w:val="nil"/>
          <w:between w:val="nil"/>
        </w:pBdr>
        <w:spacing w:after="240" w:line="276" w:lineRule="auto"/>
        <w:ind w:left="810" w:hanging="810"/>
        <w:rPr>
          <w:color w:val="000000"/>
        </w:rPr>
      </w:pPr>
      <w:r>
        <w:rPr>
          <w:color w:val="000000"/>
        </w:rPr>
        <w:t xml:space="preserve">Zhang, Z., R.J. </w:t>
      </w:r>
      <w:proofErr w:type="spellStart"/>
      <w:r>
        <w:rPr>
          <w:color w:val="000000"/>
        </w:rPr>
        <w:t>Todhunter</w:t>
      </w:r>
      <w:proofErr w:type="spellEnd"/>
      <w:r>
        <w:rPr>
          <w:color w:val="000000"/>
        </w:rPr>
        <w:t xml:space="preserve">, E.S. Buckler, and L.D. Van </w:t>
      </w:r>
      <w:proofErr w:type="spellStart"/>
      <w:r>
        <w:rPr>
          <w:color w:val="000000"/>
        </w:rPr>
        <w:t>Vleck</w:t>
      </w:r>
      <w:proofErr w:type="spellEnd"/>
      <w:r>
        <w:rPr>
          <w:color w:val="000000"/>
        </w:rPr>
        <w:t>. 2007. Technical note: use of marker-based relationships with multiple-trait derivative-free restricted maximal likelihood. J. Anim. Sci. 85:881-885. doi:10.2527/jas.2006-656.</w:t>
      </w:r>
    </w:p>
    <w:p w14:paraId="4155B9EF" w14:textId="77777777" w:rsidR="00B9311C" w:rsidRDefault="004D552A">
      <w:pPr>
        <w:pBdr>
          <w:top w:val="nil"/>
          <w:left w:val="nil"/>
          <w:bottom w:val="nil"/>
          <w:right w:val="nil"/>
          <w:between w:val="nil"/>
        </w:pBdr>
        <w:spacing w:after="240" w:line="276" w:lineRule="auto"/>
        <w:ind w:left="810" w:hanging="810"/>
      </w:pPr>
      <w:r>
        <w:t>Zhou, X., and M. Stephens. 2014. Efficient multivariate linear mixed model algorithms for genome-wide association studies. Nat. Methods 11: 407-409. doi:10.1038/nmeth.2848.</w:t>
      </w:r>
    </w:p>
    <w:p w14:paraId="10CAEB0E" w14:textId="77777777" w:rsidR="00B9311C" w:rsidRDefault="004D552A">
      <w:pPr>
        <w:pBdr>
          <w:top w:val="nil"/>
          <w:left w:val="nil"/>
          <w:bottom w:val="nil"/>
          <w:right w:val="nil"/>
          <w:between w:val="nil"/>
        </w:pBdr>
        <w:spacing w:after="240" w:line="276" w:lineRule="auto"/>
        <w:ind w:left="810" w:hanging="810"/>
      </w:pPr>
      <w:r>
        <w:t xml:space="preserve">Zhou Y., Y. Han, Z. Li, Y. Fu, Z. Fu, S. Xu, et al., 2012. ZmcrtRB3 encodes a carotenoid hydroxylase that affects the accumulation of α-carotene in maize kernel. J. </w:t>
      </w:r>
      <w:proofErr w:type="spellStart"/>
      <w:r>
        <w:t>Integr</w:t>
      </w:r>
      <w:proofErr w:type="spellEnd"/>
      <w:r>
        <w:t>. Plant Biol. 54:260–269.</w:t>
      </w:r>
    </w:p>
    <w:p w14:paraId="53A83AC5" w14:textId="77777777" w:rsidR="00B9311C" w:rsidRDefault="004D552A">
      <w:pPr>
        <w:pBdr>
          <w:top w:val="nil"/>
          <w:left w:val="nil"/>
          <w:bottom w:val="nil"/>
          <w:right w:val="nil"/>
          <w:between w:val="nil"/>
        </w:pBdr>
        <w:spacing w:after="240" w:line="276" w:lineRule="auto"/>
        <w:ind w:left="810" w:hanging="810"/>
      </w:pPr>
      <w:proofErr w:type="spellStart"/>
      <w:r>
        <w:t>Zunjare</w:t>
      </w:r>
      <w:proofErr w:type="spellEnd"/>
      <w:r>
        <w:t xml:space="preserve">, R.U., F. Hossain, V. Muthusamy, A. </w:t>
      </w:r>
      <w:proofErr w:type="spellStart"/>
      <w:r>
        <w:t>Baveja</w:t>
      </w:r>
      <w:proofErr w:type="spellEnd"/>
      <w:r>
        <w:t xml:space="preserve">, H.S. Chauhan, J.S. Bhat, et al. 2018. Development of biofortified maize hybrids through marker-assisted stacking of </w:t>
      </w:r>
      <w:r>
        <w:rPr>
          <w:i/>
        </w:rPr>
        <w:t>β-Carotene hydroxylase</w:t>
      </w:r>
      <w:r>
        <w:t xml:space="preserve">, </w:t>
      </w:r>
      <w:r>
        <w:rPr>
          <w:i/>
        </w:rPr>
        <w:t>lycopene-ε-cyclase</w:t>
      </w:r>
      <w:r>
        <w:t xml:space="preserve"> and </w:t>
      </w:r>
      <w:r>
        <w:rPr>
          <w:i/>
        </w:rPr>
        <w:t>opaque2</w:t>
      </w:r>
      <w:r>
        <w:t xml:space="preserve"> genes. Front Plant Sci. 9:178. </w:t>
      </w:r>
      <w:proofErr w:type="spellStart"/>
      <w:r>
        <w:t>doi</w:t>
      </w:r>
      <w:proofErr w:type="spellEnd"/>
      <w:r>
        <w:t>: 10.3389/fpls.2018.00178.</w:t>
      </w:r>
    </w:p>
    <w:p w14:paraId="77E38ABA" w14:textId="77777777" w:rsidR="00B9311C" w:rsidRDefault="00B9311C">
      <w:pPr>
        <w:pBdr>
          <w:top w:val="nil"/>
          <w:left w:val="nil"/>
          <w:bottom w:val="nil"/>
          <w:right w:val="nil"/>
          <w:between w:val="nil"/>
        </w:pBdr>
        <w:spacing w:after="240" w:line="276" w:lineRule="auto"/>
        <w:ind w:left="810" w:hanging="810"/>
        <w:rPr>
          <w:rFonts w:ascii="Roboto" w:eastAsia="Roboto" w:hAnsi="Roboto" w:cs="Roboto"/>
          <w:color w:val="3C4043"/>
          <w:sz w:val="21"/>
          <w:szCs w:val="21"/>
          <w:highlight w:val="white"/>
        </w:rPr>
      </w:pPr>
    </w:p>
    <w:sectPr w:rsidR="00B9311C">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nna Hershberger" w:date="2019-09-06T16:01:00Z" w:initials="JH">
    <w:p w14:paraId="2C460D2C" w14:textId="77777777" w:rsidR="006E7FC6" w:rsidRDefault="006E7FC6">
      <w:pPr>
        <w:pStyle w:val="CommentText"/>
      </w:pPr>
      <w:r>
        <w:rPr>
          <w:rStyle w:val="CommentReference"/>
        </w:rPr>
        <w:annotationRef/>
      </w:r>
      <w:r>
        <w:t>Sounds less awkward here</w:t>
      </w:r>
    </w:p>
  </w:comment>
  <w:comment w:id="4" w:author="Jenna Hershberger" w:date="2019-09-06T16:01:00Z" w:initials="JH">
    <w:p w14:paraId="16742163" w14:textId="77777777" w:rsidR="006E7FC6" w:rsidRDefault="006E7FC6">
      <w:pPr>
        <w:pStyle w:val="CommentText"/>
      </w:pPr>
      <w:r>
        <w:rPr>
          <w:rStyle w:val="CommentReference"/>
        </w:rPr>
        <w:annotationRef/>
      </w:r>
      <w:r>
        <w:t>This sounds awkward</w:t>
      </w:r>
    </w:p>
  </w:comment>
  <w:comment w:id="5" w:author="Jenna Hershberger" w:date="2019-09-06T16:05:00Z" w:initials="JH">
    <w:p w14:paraId="003182A0" w14:textId="77777777" w:rsidR="006E7FC6" w:rsidRDefault="006E7FC6">
      <w:pPr>
        <w:pStyle w:val="CommentText"/>
      </w:pPr>
      <w:r>
        <w:rPr>
          <w:rStyle w:val="CommentReference"/>
        </w:rPr>
        <w:annotationRef/>
      </w:r>
      <w:r>
        <w:t>Commas in citations are inconsistent</w:t>
      </w:r>
    </w:p>
  </w:comment>
  <w:comment w:id="8" w:author="Jenna Hershberger" w:date="2019-09-06T16:21:00Z" w:initials="JH">
    <w:p w14:paraId="3189ABBD" w14:textId="69EFBD9B" w:rsidR="006E7FC6" w:rsidRDefault="006E7FC6">
      <w:pPr>
        <w:pStyle w:val="CommentText"/>
      </w:pPr>
      <w:r>
        <w:rPr>
          <w:rStyle w:val="CommentReference"/>
        </w:rPr>
        <w:annotationRef/>
      </w:r>
      <w:r>
        <w:t>Not 100% sure about this</w:t>
      </w:r>
    </w:p>
  </w:comment>
  <w:comment w:id="11" w:author="Jenna Hershberger" w:date="2019-09-06T16:11:00Z" w:initials="JH">
    <w:p w14:paraId="0BDEF7D6" w14:textId="1071B77D" w:rsidR="006E7FC6" w:rsidRDefault="006E7FC6">
      <w:pPr>
        <w:pStyle w:val="CommentText"/>
      </w:pPr>
      <w:r>
        <w:rPr>
          <w:rStyle w:val="CommentReference"/>
        </w:rPr>
        <w:annotationRef/>
      </w:r>
      <w:r>
        <w:t xml:space="preserve">Unclear who/what this is referring to. The subject of this sentence is “intakes” before this </w:t>
      </w:r>
    </w:p>
  </w:comment>
  <w:comment w:id="12" w:author="Jenna Hershberger" w:date="2019-09-06T16:15:00Z" w:initials="JH">
    <w:p w14:paraId="7598F98B" w14:textId="3377D142" w:rsidR="006E7FC6" w:rsidRDefault="006E7FC6">
      <w:pPr>
        <w:pStyle w:val="CommentText"/>
      </w:pPr>
      <w:r>
        <w:rPr>
          <w:rStyle w:val="CommentReference"/>
        </w:rPr>
        <w:annotationRef/>
      </w:r>
      <w:r>
        <w:t xml:space="preserve">This seems too specific for the first mention of sweet corn in the paper. Introduce SC in general in the sentence before? Or add a sentence about how there is variation for the number and </w:t>
      </w:r>
      <w:proofErr w:type="gramStart"/>
      <w:r>
        <w:t>amount</w:t>
      </w:r>
      <w:proofErr w:type="gramEnd"/>
      <w:r>
        <w:t xml:space="preserve"> of carotenoids?</w:t>
      </w:r>
    </w:p>
  </w:comment>
  <w:comment w:id="13" w:author="Jenna Hershberger" w:date="2019-09-06T16:19:00Z" w:initials="JH">
    <w:p w14:paraId="48B39286" w14:textId="5B2BF14F" w:rsidR="006E7FC6" w:rsidRDefault="006E7FC6">
      <w:pPr>
        <w:pStyle w:val="CommentText"/>
      </w:pPr>
      <w:r>
        <w:rPr>
          <w:rStyle w:val="CommentReference"/>
        </w:rPr>
        <w:annotationRef/>
      </w:r>
      <w:r>
        <w:t>This sentence is unclear. The comparison is not clear on first reading. Missing a comma after zeaxanthin? I think the point is that dark orange color alone cannot be used to determine whether an ear has high provitamin A.</w:t>
      </w:r>
    </w:p>
  </w:comment>
  <w:comment w:id="14" w:author="Jenna Hershberger" w:date="2019-09-06T16:26:00Z" w:initials="JH">
    <w:p w14:paraId="0882D7C4" w14:textId="48542197" w:rsidR="006E7FC6" w:rsidRDefault="006E7FC6">
      <w:pPr>
        <w:pStyle w:val="CommentText"/>
      </w:pPr>
      <w:r>
        <w:rPr>
          <w:rStyle w:val="CommentReference"/>
        </w:rPr>
        <w:annotationRef/>
      </w:r>
      <w:r>
        <w:t xml:space="preserve">The point of the last sentence is that color cannot be relied upon to predict provitamin A. Add something here about how the work should consider more than just color </w:t>
      </w:r>
    </w:p>
  </w:comment>
  <w:comment w:id="15" w:author="Jenna Hershberger" w:date="2019-09-06T16:27:00Z" w:initials="JH">
    <w:p w14:paraId="466748D4" w14:textId="75F6D365" w:rsidR="006E7FC6" w:rsidRDefault="006E7FC6">
      <w:pPr>
        <w:pStyle w:val="CommentText"/>
      </w:pPr>
      <w:r>
        <w:rPr>
          <w:rStyle w:val="CommentReference"/>
        </w:rPr>
        <w:annotationRef/>
      </w:r>
      <w:r>
        <w:t xml:space="preserve">Awkward wording. </w:t>
      </w:r>
    </w:p>
  </w:comment>
  <w:comment w:id="16" w:author="Jenna Hershberger" w:date="2019-09-06T16:28:00Z" w:initials="JH">
    <w:p w14:paraId="1A07E9D4" w14:textId="7034CE55" w:rsidR="006E7FC6" w:rsidRDefault="006E7FC6">
      <w:pPr>
        <w:pStyle w:val="CommentText"/>
      </w:pPr>
      <w:r>
        <w:rPr>
          <w:rStyle w:val="CommentReference"/>
        </w:rPr>
        <w:annotationRef/>
      </w:r>
      <w:r>
        <w:t>Why not just say one or the other here?</w:t>
      </w:r>
    </w:p>
  </w:comment>
  <w:comment w:id="19" w:author="Jenna Hershberger" w:date="2019-09-06T16:29:00Z" w:initials="JH">
    <w:p w14:paraId="53E89108" w14:textId="06E54ACC" w:rsidR="006E7FC6" w:rsidRDefault="006E7FC6">
      <w:pPr>
        <w:pStyle w:val="CommentText"/>
      </w:pPr>
      <w:r>
        <w:rPr>
          <w:rStyle w:val="CommentReference"/>
        </w:rPr>
        <w:annotationRef/>
      </w:r>
      <w:r>
        <w:t>Later, “~” is used. Be consistent?</w:t>
      </w:r>
    </w:p>
  </w:comment>
  <w:comment w:id="20" w:author="Jenna Hershberger" w:date="2019-09-06T16:34:00Z" w:initials="JH">
    <w:p w14:paraId="78D9566F" w14:textId="4FA61C98" w:rsidR="006E7FC6" w:rsidRDefault="006E7FC6">
      <w:pPr>
        <w:pStyle w:val="CommentText"/>
      </w:pPr>
      <w:r>
        <w:rPr>
          <w:rStyle w:val="CommentReference"/>
        </w:rPr>
        <w:annotationRef/>
      </w:r>
      <w:r>
        <w:t xml:space="preserve"> Does this mean 11% of 6 mg or 11% is 6 mg? Is 6mg the RDA or the average amount of </w:t>
      </w:r>
      <w:proofErr w:type="spellStart"/>
      <w:r>
        <w:t>lut</w:t>
      </w:r>
      <w:proofErr w:type="spellEnd"/>
      <w:r>
        <w:t>/</w:t>
      </w:r>
      <w:proofErr w:type="spellStart"/>
      <w:r>
        <w:t>zea</w:t>
      </w:r>
      <w:proofErr w:type="spellEnd"/>
      <w:r>
        <w:t xml:space="preserve"> in 100g </w:t>
      </w:r>
      <w:proofErr w:type="spellStart"/>
      <w:r>
        <w:t>sc</w:t>
      </w:r>
      <w:proofErr w:type="spellEnd"/>
      <w:r>
        <w:t>?</w:t>
      </w:r>
    </w:p>
  </w:comment>
  <w:comment w:id="21" w:author="Jenna Hershberger" w:date="2019-09-06T16:37:00Z" w:initials="JH">
    <w:p w14:paraId="5EDE0475" w14:textId="1352A75B" w:rsidR="006E7FC6" w:rsidRDefault="006E7FC6">
      <w:pPr>
        <w:pStyle w:val="CommentText"/>
      </w:pPr>
      <w:r>
        <w:rPr>
          <w:rStyle w:val="CommentReference"/>
        </w:rPr>
        <w:annotationRef/>
      </w:r>
      <w:r>
        <w:t>Fresh or mature?</w:t>
      </w:r>
    </w:p>
  </w:comment>
  <w:comment w:id="24" w:author="Jenna Hershberger" w:date="2019-09-06T16:45:00Z" w:initials="JH">
    <w:p w14:paraId="14407CEE" w14:textId="314E3568" w:rsidR="006E7FC6" w:rsidRDefault="006E7FC6">
      <w:pPr>
        <w:pStyle w:val="CommentText"/>
      </w:pPr>
      <w:r>
        <w:rPr>
          <w:rStyle w:val="CommentReference"/>
        </w:rPr>
        <w:annotationRef/>
      </w:r>
      <w:r>
        <w:t>This swap makes it read clearer</w:t>
      </w:r>
    </w:p>
  </w:comment>
  <w:comment w:id="41" w:author="Jenna Hershberger" w:date="2019-09-08T19:19:00Z" w:initials="JH">
    <w:p w14:paraId="1AAA4763" w14:textId="021B53C8" w:rsidR="006E7FC6" w:rsidRDefault="006E7FC6">
      <w:pPr>
        <w:pStyle w:val="CommentText"/>
      </w:pPr>
      <w:r>
        <w:rPr>
          <w:rStyle w:val="CommentReference"/>
        </w:rPr>
        <w:annotationRef/>
      </w:r>
      <w:r>
        <w:t>Consider removing</w:t>
      </w:r>
    </w:p>
  </w:comment>
  <w:comment w:id="42" w:author="Jenna Hershberger" w:date="2019-09-16T12:18:00Z" w:initials="JH">
    <w:p w14:paraId="7A65CAD4" w14:textId="079582CA" w:rsidR="006E7FC6" w:rsidRDefault="006E7FC6">
      <w:pPr>
        <w:pStyle w:val="CommentText"/>
      </w:pPr>
      <w:r>
        <w:rPr>
          <w:rStyle w:val="CommentReference"/>
        </w:rPr>
        <w:annotationRef/>
      </w:r>
      <w:r>
        <w:t>Through? Throughout? During?</w:t>
      </w:r>
    </w:p>
  </w:comment>
  <w:comment w:id="46" w:author="Jenna Hershberger" w:date="2019-09-16T12:22:00Z" w:initials="JH">
    <w:p w14:paraId="2689C34A" w14:textId="527FB44D" w:rsidR="006E7FC6" w:rsidRDefault="006E7FC6">
      <w:pPr>
        <w:pStyle w:val="CommentText"/>
      </w:pPr>
      <w:r>
        <w:rPr>
          <w:rStyle w:val="CommentReference"/>
        </w:rPr>
        <w:annotationRef/>
      </w:r>
      <w:r>
        <w:t>If using this phrase, it’s probably best to pair it with “this evidence suggests” or something else referring to the things that we are ‘taking together’</w:t>
      </w:r>
    </w:p>
  </w:comment>
  <w:comment w:id="49" w:author="Jenna Hershberger" w:date="2019-09-16T12:27:00Z" w:initials="JH">
    <w:p w14:paraId="77730F8B" w14:textId="4842CDD1" w:rsidR="006E7FC6" w:rsidRDefault="006E7FC6">
      <w:pPr>
        <w:pStyle w:val="CommentText"/>
      </w:pPr>
      <w:r>
        <w:rPr>
          <w:rStyle w:val="CommentReference"/>
        </w:rPr>
        <w:annotationRef/>
      </w:r>
      <w:r>
        <w:t>This sentence reads awkwardly. Maybe change one of the verbs ending in “-</w:t>
      </w:r>
      <w:proofErr w:type="spellStart"/>
      <w:r>
        <w:t>ing</w:t>
      </w:r>
      <w:proofErr w:type="spellEnd"/>
      <w:r>
        <w:t>”? (ex// “that targets”)</w:t>
      </w:r>
    </w:p>
  </w:comment>
  <w:comment w:id="50" w:author="Jenna Hershberger" w:date="2019-09-16T12:31:00Z" w:initials="JH">
    <w:p w14:paraId="45DEA42A" w14:textId="6425A75B" w:rsidR="006E7FC6" w:rsidRDefault="006E7FC6">
      <w:pPr>
        <w:pStyle w:val="CommentText"/>
      </w:pPr>
      <w:r>
        <w:rPr>
          <w:rStyle w:val="CommentReference"/>
        </w:rPr>
        <w:annotationRef/>
      </w:r>
      <w:r>
        <w:t>Awkward. Try “to this end” or something similar</w:t>
      </w:r>
    </w:p>
  </w:comment>
  <w:comment w:id="58" w:author="Jenna Hershberger" w:date="2019-09-16T12:37:00Z" w:initials="JH">
    <w:p w14:paraId="6A2A31F0" w14:textId="5172DF4B" w:rsidR="006E7FC6" w:rsidRDefault="006E7FC6">
      <w:pPr>
        <w:pStyle w:val="CommentText"/>
      </w:pPr>
      <w:r>
        <w:rPr>
          <w:rStyle w:val="CommentReference"/>
        </w:rPr>
        <w:annotationRef/>
      </w:r>
      <w:r>
        <w:t>Does this HPLC information fit under the header “Phenotypic Data Analysis?” It seems more like data collection to me.</w:t>
      </w:r>
    </w:p>
  </w:comment>
  <w:comment w:id="60" w:author="Jenna Hershberger" w:date="2019-09-16T12:39:00Z" w:initials="JH">
    <w:p w14:paraId="2EF6182C" w14:textId="0E5DEC4F" w:rsidR="006E7FC6" w:rsidRDefault="006E7FC6">
      <w:pPr>
        <w:pStyle w:val="CommentText"/>
      </w:pPr>
      <w:r>
        <w:rPr>
          <w:rStyle w:val="CommentReference"/>
        </w:rPr>
        <w:annotationRef/>
      </w:r>
      <w:r>
        <w:t xml:space="preserve">“Low-abundance”? This reads awkwardly but may be correct as is. </w:t>
      </w:r>
    </w:p>
  </w:comment>
  <w:comment w:id="61" w:author="Jenna Hershberger" w:date="2019-09-16T12:43:00Z" w:initials="JH">
    <w:p w14:paraId="443F40DB" w14:textId="76C153D7" w:rsidR="006E7FC6" w:rsidRDefault="006E7FC6">
      <w:pPr>
        <w:pStyle w:val="CommentText"/>
      </w:pPr>
      <w:r>
        <w:rPr>
          <w:rStyle w:val="CommentReference"/>
        </w:rPr>
        <w:annotationRef/>
      </w:r>
      <w:r>
        <w:t>How was this threshold determined and why is it different in both years?</w:t>
      </w:r>
    </w:p>
  </w:comment>
  <w:comment w:id="62" w:author="Jenna Hershberger" w:date="2019-09-16T12:44:00Z" w:initials="JH">
    <w:p w14:paraId="41136AF8" w14:textId="2EC183C1" w:rsidR="006E7FC6" w:rsidRDefault="006E7FC6">
      <w:pPr>
        <w:pStyle w:val="CommentText"/>
      </w:pPr>
      <w:r>
        <w:rPr>
          <w:rStyle w:val="CommentReference"/>
        </w:rPr>
        <w:annotationRef/>
      </w:r>
      <w:r>
        <w:t>This link no longer works – Jesse’s lab updated their website</w:t>
      </w:r>
    </w:p>
  </w:comment>
  <w:comment w:id="63" w:author="Jenna Hershberger" w:date="2019-09-16T15:11:00Z" w:initials="JH">
    <w:p w14:paraId="3B9E3C67" w14:textId="2B03B343" w:rsidR="006E7FC6" w:rsidRDefault="006E7FC6">
      <w:pPr>
        <w:pStyle w:val="CommentText"/>
      </w:pPr>
      <w:r>
        <w:rPr>
          <w:rStyle w:val="CommentReference"/>
        </w:rPr>
        <w:annotationRef/>
      </w:r>
      <w:r>
        <w:t>Single quotes are used on the next page around the name of an R function. Choose one and stick with it.</w:t>
      </w:r>
    </w:p>
  </w:comment>
  <w:comment w:id="67" w:author="Jenna Hershberger" w:date="2019-09-16T15:10:00Z" w:initials="JH">
    <w:p w14:paraId="045485D1" w14:textId="3DABCD62" w:rsidR="006E7FC6" w:rsidRDefault="006E7FC6">
      <w:pPr>
        <w:pStyle w:val="CommentText"/>
      </w:pPr>
      <w:r>
        <w:rPr>
          <w:rStyle w:val="CommentReference"/>
        </w:rPr>
        <w:annotationRef/>
      </w:r>
      <w:r>
        <w:t>Rationale?</w:t>
      </w:r>
    </w:p>
  </w:comment>
  <w:comment w:id="70" w:author="Jenna Hershberger" w:date="2019-09-16T15:12:00Z" w:initials="JH">
    <w:p w14:paraId="4800ED34" w14:textId="3497E1C1" w:rsidR="006E7FC6" w:rsidRDefault="006E7FC6">
      <w:pPr>
        <w:pStyle w:val="CommentText"/>
      </w:pPr>
      <w:r>
        <w:rPr>
          <w:rStyle w:val="CommentReference"/>
        </w:rPr>
        <w:annotationRef/>
      </w:r>
      <w:r>
        <w:t>See comment on last page re: R function quotation marks</w:t>
      </w:r>
    </w:p>
  </w:comment>
  <w:comment w:id="71" w:author="Jenna Hershberger" w:date="2019-09-16T15:13:00Z" w:initials="JH">
    <w:p w14:paraId="41BC86B3" w14:textId="145D45C3" w:rsidR="006E7FC6" w:rsidRDefault="006E7FC6">
      <w:pPr>
        <w:pStyle w:val="CommentText"/>
      </w:pPr>
      <w:r>
        <w:rPr>
          <w:rStyle w:val="CommentReference"/>
        </w:rPr>
        <w:annotationRef/>
      </w:r>
      <w:r>
        <w:t>Remaining? This sounds a little awkward.</w:t>
      </w:r>
    </w:p>
  </w:comment>
  <w:comment w:id="74" w:author="Jenna Hershberger" w:date="2019-09-16T15:15:00Z" w:initials="JH">
    <w:p w14:paraId="03C040AE" w14:textId="5090808B" w:rsidR="006E7FC6" w:rsidRDefault="006E7FC6">
      <w:pPr>
        <w:pStyle w:val="CommentText"/>
      </w:pPr>
      <w:r>
        <w:rPr>
          <w:rStyle w:val="CommentReference"/>
        </w:rPr>
        <w:annotationRef/>
      </w:r>
      <w:r>
        <w:t>This word is used every time the tocochromanol paper is referred to – is there any other way to say this? Maybe “in short”?</w:t>
      </w:r>
    </w:p>
  </w:comment>
  <w:comment w:id="77" w:author="Jenna Hershberger" w:date="2019-09-16T15:21:00Z" w:initials="JH">
    <w:p w14:paraId="0616E3B6" w14:textId="72A2C966" w:rsidR="006E7FC6" w:rsidRDefault="006E7FC6">
      <w:pPr>
        <w:pStyle w:val="CommentText"/>
      </w:pPr>
      <w:r>
        <w:rPr>
          <w:rStyle w:val="CommentReference"/>
        </w:rPr>
        <w:annotationRef/>
      </w:r>
      <w:r>
        <w:t>This is written in all caps earlier</w:t>
      </w:r>
    </w:p>
  </w:comment>
  <w:comment w:id="90" w:author="Jenna Hershberger" w:date="2019-09-17T13:55:00Z" w:initials="JH">
    <w:p w14:paraId="140B2B88" w14:textId="3D20BF77" w:rsidR="006E7FC6" w:rsidRDefault="006E7FC6">
      <w:pPr>
        <w:pStyle w:val="CommentText"/>
      </w:pPr>
      <w:r>
        <w:rPr>
          <w:rStyle w:val="CommentReference"/>
        </w:rPr>
        <w:annotationRef/>
      </w:r>
      <w:r>
        <w:t>The order was awkward here</w:t>
      </w:r>
    </w:p>
  </w:comment>
  <w:comment w:id="95" w:author="Jenna Hershberger" w:date="2019-09-17T14:19:00Z" w:initials="JH">
    <w:p w14:paraId="0662F5F5" w14:textId="1CCCA724" w:rsidR="00D24C9E" w:rsidRDefault="00D24C9E">
      <w:pPr>
        <w:pStyle w:val="CommentText"/>
      </w:pPr>
      <w:r>
        <w:rPr>
          <w:rStyle w:val="CommentReference"/>
        </w:rPr>
        <w:annotationRef/>
      </w:r>
      <w:r>
        <w:t>This is personal preference, but I really dislike this phrase</w:t>
      </w:r>
    </w:p>
  </w:comment>
  <w:comment w:id="96" w:author="Jenna Hershberger" w:date="2019-09-17T14:21:00Z" w:initials="JH">
    <w:p w14:paraId="1B7878F3" w14:textId="1D0736AE" w:rsidR="00D24C9E" w:rsidRDefault="00D24C9E">
      <w:pPr>
        <w:pStyle w:val="CommentText"/>
      </w:pPr>
      <w:r>
        <w:rPr>
          <w:rStyle w:val="CommentReference"/>
        </w:rPr>
        <w:annotationRef/>
      </w:r>
      <w:r>
        <w:t>For?</w:t>
      </w:r>
    </w:p>
  </w:comment>
  <w:comment w:id="97" w:author="Jenna Hershberger" w:date="2019-09-17T14:22:00Z" w:initials="JH">
    <w:p w14:paraId="6826E136" w14:textId="7024A7A8" w:rsidR="00D24C9E" w:rsidRDefault="00D24C9E">
      <w:pPr>
        <w:pStyle w:val="CommentText"/>
      </w:pPr>
      <w:r>
        <w:rPr>
          <w:rStyle w:val="CommentReference"/>
        </w:rPr>
        <w:annotationRef/>
      </w:r>
      <w:r>
        <w:t>Think the comma should be removed if you don’t add “it”</w:t>
      </w:r>
    </w:p>
  </w:comment>
  <w:comment w:id="99" w:author="Jenna Hershberger" w:date="2019-09-17T14:25:00Z" w:initials="JH">
    <w:p w14:paraId="4940D59C" w14:textId="2E4DB816" w:rsidR="00D24C9E" w:rsidRDefault="00D24C9E">
      <w:pPr>
        <w:pStyle w:val="CommentText"/>
      </w:pPr>
      <w:r>
        <w:rPr>
          <w:rStyle w:val="CommentReference"/>
        </w:rPr>
        <w:annotationRef/>
      </w:r>
      <w:r>
        <w:t>Of? In?</w:t>
      </w:r>
    </w:p>
  </w:comment>
  <w:comment w:id="100" w:author="Jenna Hershberger" w:date="2019-09-17T14:25:00Z" w:initials="JH">
    <w:p w14:paraId="769BE40E" w14:textId="57D1E8AE" w:rsidR="00D24C9E" w:rsidRDefault="00D24C9E">
      <w:pPr>
        <w:pStyle w:val="CommentText"/>
      </w:pPr>
      <w:r>
        <w:rPr>
          <w:rStyle w:val="CommentReference"/>
        </w:rPr>
        <w:annotationRef/>
      </w:r>
      <w:r>
        <w:t xml:space="preserve">This is referring to “improvement”, which is singular. Either change to so both are </w:t>
      </w:r>
      <w:proofErr w:type="gramStart"/>
      <w:r>
        <w:t>singular</w:t>
      </w:r>
      <w:proofErr w:type="gramEnd"/>
      <w:r>
        <w:t xml:space="preserve"> or both are plural </w:t>
      </w:r>
    </w:p>
  </w:comment>
  <w:comment w:id="102" w:author="Jenna Hershberger" w:date="2019-09-17T14:29:00Z" w:initials="JH">
    <w:p w14:paraId="3BF48E54" w14:textId="33BE6AD0" w:rsidR="00775D26" w:rsidRDefault="00775D26">
      <w:pPr>
        <w:pStyle w:val="CommentText"/>
      </w:pPr>
      <w:r>
        <w:rPr>
          <w:rStyle w:val="CommentReference"/>
        </w:rPr>
        <w:annotationRef/>
      </w:r>
      <w:r>
        <w:t>Awkward</w:t>
      </w:r>
    </w:p>
  </w:comment>
  <w:comment w:id="103" w:author="Jenna Hershberger" w:date="2019-09-17T14:30:00Z" w:initials="JH">
    <w:p w14:paraId="2B1483A8" w14:textId="48E27C48" w:rsidR="00775D26" w:rsidRDefault="00775D26">
      <w:pPr>
        <w:pStyle w:val="CommentText"/>
      </w:pPr>
      <w:r>
        <w:rPr>
          <w:rStyle w:val="CommentReference"/>
        </w:rPr>
        <w:annotationRef/>
      </w:r>
      <w:r>
        <w:t>Awkward</w:t>
      </w:r>
    </w:p>
  </w:comment>
  <w:comment w:id="104" w:author="Jenna Hershberger" w:date="2019-09-17T14:33:00Z" w:initials="JH">
    <w:p w14:paraId="40A7A100" w14:textId="5C3A81DF" w:rsidR="00775D26" w:rsidRDefault="00775D26">
      <w:pPr>
        <w:pStyle w:val="CommentText"/>
      </w:pPr>
      <w:r>
        <w:rPr>
          <w:rStyle w:val="CommentReference"/>
        </w:rPr>
        <w:annotationRef/>
      </w:r>
      <w:r>
        <w:t>This sentence is awkwardly worded</w:t>
      </w:r>
    </w:p>
  </w:comment>
  <w:comment w:id="105" w:author="Jenna Hershberger" w:date="2019-09-17T14:32:00Z" w:initials="JH">
    <w:p w14:paraId="33C69F23" w14:textId="7F1AC294" w:rsidR="00775D26" w:rsidRDefault="00775D26">
      <w:pPr>
        <w:pStyle w:val="CommentText"/>
      </w:pPr>
      <w:r>
        <w:rPr>
          <w:rStyle w:val="CommentReference"/>
        </w:rPr>
        <w:annotationRef/>
      </w:r>
      <w:r>
        <w:t xml:space="preserve">Either use two commas or two </w:t>
      </w:r>
      <w:proofErr w:type="spellStart"/>
      <w:r>
        <w:t>em</w:t>
      </w:r>
      <w:proofErr w:type="spellEnd"/>
      <w:r>
        <w:t xml:space="preserve"> dashes, not a mix of both in the same sentence.</w:t>
      </w:r>
    </w:p>
  </w:comment>
  <w:comment w:id="108" w:author="Jenna Hershberger" w:date="2019-09-17T14:42:00Z" w:initials="JH">
    <w:p w14:paraId="24723D31" w14:textId="7FF53F4F" w:rsidR="00DA0EA9" w:rsidRDefault="00DA0EA9">
      <w:pPr>
        <w:pStyle w:val="CommentText"/>
      </w:pPr>
      <w:r>
        <w:rPr>
          <w:rStyle w:val="CommentReference"/>
        </w:rPr>
        <w:annotationRef/>
      </w:r>
      <w:r>
        <w:t>Maximal percent of RDA? The RDA is constant but the percent of it that is provided changes and has a maximal amount</w:t>
      </w:r>
    </w:p>
  </w:comment>
  <w:comment w:id="110" w:author="Jenna Hershberger" w:date="2019-09-17T16:31:00Z" w:initials="JH">
    <w:p w14:paraId="054EA68F" w14:textId="2FF50D64" w:rsidR="00D35796" w:rsidRDefault="00D35796">
      <w:pPr>
        <w:pStyle w:val="CommentText"/>
      </w:pPr>
      <w:r>
        <w:rPr>
          <w:rStyle w:val="CommentReference"/>
        </w:rPr>
        <w:annotationRef/>
      </w:r>
      <w:r>
        <w:t>One line from each group was</w:t>
      </w:r>
    </w:p>
  </w:comment>
  <w:comment w:id="114" w:author="Jenna Hershberger" w:date="2019-09-17T16:32:00Z" w:initials="JH">
    <w:p w14:paraId="002E2DDC" w14:textId="27A68644" w:rsidR="00D35796" w:rsidRDefault="00D35796">
      <w:pPr>
        <w:pStyle w:val="CommentText"/>
      </w:pPr>
      <w:r>
        <w:rPr>
          <w:rStyle w:val="CommentReference"/>
        </w:rPr>
        <w:annotationRef/>
      </w:r>
      <w:r>
        <w:t xml:space="preserve">Awkward wording </w:t>
      </w:r>
    </w:p>
  </w:comment>
  <w:comment w:id="116" w:author="Jenna Hershberger" w:date="2019-09-17T16:43:00Z" w:initials="JH">
    <w:p w14:paraId="58C4B99A" w14:textId="7EE57182" w:rsidR="00A343DE" w:rsidRDefault="00A343DE">
      <w:pPr>
        <w:pStyle w:val="CommentText"/>
      </w:pPr>
      <w:r>
        <w:rPr>
          <w:rStyle w:val="CommentReference"/>
        </w:rPr>
        <w:annotationRef/>
      </w:r>
      <w:r>
        <w:t xml:space="preserve">Awkward. Maybe “With regards to compounds of importance to human health and </w:t>
      </w:r>
      <w:proofErr w:type="gramStart"/>
      <w:r>
        <w:t>nutrition,…</w:t>
      </w:r>
      <w:proofErr w:type="gramEnd"/>
      <w:r>
        <w:t>”</w:t>
      </w:r>
    </w:p>
  </w:comment>
  <w:comment w:id="118" w:author="Jenna Hershberger" w:date="2019-09-17T16:55:00Z" w:initials="JH">
    <w:p w14:paraId="439B1892" w14:textId="546A7437" w:rsidR="003E45D8" w:rsidRDefault="003E45D8">
      <w:pPr>
        <w:pStyle w:val="CommentText"/>
      </w:pPr>
      <w:r>
        <w:rPr>
          <w:rStyle w:val="CommentReference"/>
        </w:rPr>
        <w:annotationRef/>
      </w:r>
      <w:r>
        <w:t>Awkward wording</w:t>
      </w:r>
    </w:p>
  </w:comment>
  <w:comment w:id="120" w:author="Jenna Hershberger" w:date="2019-09-17T16:57:00Z" w:initials="JH">
    <w:p w14:paraId="4D1C3424" w14:textId="71F00232" w:rsidR="003E45D8" w:rsidRDefault="003E45D8">
      <w:pPr>
        <w:pStyle w:val="CommentText"/>
      </w:pPr>
      <w:r>
        <w:rPr>
          <w:rStyle w:val="CommentReference"/>
        </w:rPr>
        <w:annotationRef/>
      </w:r>
      <w:r>
        <w:t xml:space="preserve">Redundant if you </w:t>
      </w:r>
      <w:proofErr w:type="gramStart"/>
      <w:r>
        <w:t>say</w:t>
      </w:r>
      <w:proofErr w:type="gramEnd"/>
      <w:r>
        <w:t xml:space="preserve"> “on average”? </w:t>
      </w:r>
    </w:p>
  </w:comment>
  <w:comment w:id="123" w:author="Jenna Hershberger" w:date="2019-09-17T17:01:00Z" w:initials="JH">
    <w:p w14:paraId="03AE4110" w14:textId="0C9D4EF2" w:rsidR="003E45D8" w:rsidRDefault="003E45D8">
      <w:pPr>
        <w:pStyle w:val="CommentText"/>
      </w:pPr>
      <w:r>
        <w:rPr>
          <w:rStyle w:val="CommentReference"/>
        </w:rPr>
        <w:annotationRef/>
      </w:r>
      <w:r>
        <w:t>Again, I would change this, but it’s just personal preference</w:t>
      </w:r>
      <w:r w:rsidR="000E5557">
        <w:t>. Even “in light of this” would be better</w:t>
      </w:r>
    </w:p>
  </w:comment>
  <w:comment w:id="127" w:author="Jenna Hershberger" w:date="2019-09-17T17:22:00Z" w:initials="JH">
    <w:p w14:paraId="7DF00888" w14:textId="2E9C0FDB" w:rsidR="00275F9F" w:rsidRDefault="00275F9F">
      <w:pPr>
        <w:pStyle w:val="CommentText"/>
      </w:pPr>
      <w:r>
        <w:rPr>
          <w:rStyle w:val="CommentReference"/>
        </w:rPr>
        <w:annotationRef/>
      </w:r>
      <w:r>
        <w:t xml:space="preserve"> </w:t>
      </w:r>
      <w:proofErr w:type="spellStart"/>
      <w:r>
        <w:t>Resequenced</w:t>
      </w:r>
      <w:proofErr w:type="spellEnd"/>
      <w:r>
        <w:t>?</w:t>
      </w:r>
    </w:p>
  </w:comment>
  <w:comment w:id="133" w:author="Jenna Hershberger" w:date="2019-09-17T17:24:00Z" w:initials="JH">
    <w:p w14:paraId="5B009DFC" w14:textId="52EF8541" w:rsidR="008B3430" w:rsidRDefault="008B3430">
      <w:pPr>
        <w:pStyle w:val="CommentText"/>
      </w:pPr>
      <w:r>
        <w:rPr>
          <w:rStyle w:val="CommentReference"/>
        </w:rPr>
        <w:annotationRef/>
      </w:r>
      <w:r>
        <w:t>Awkward wording</w:t>
      </w:r>
    </w:p>
  </w:comment>
  <w:comment w:id="134" w:author="Jenna Hershberger" w:date="2019-09-17T17:25:00Z" w:initials="JH">
    <w:p w14:paraId="0730759B" w14:textId="4254E629" w:rsidR="008B3430" w:rsidRDefault="008B3430">
      <w:pPr>
        <w:pStyle w:val="CommentText"/>
      </w:pPr>
      <w:r>
        <w:rPr>
          <w:rStyle w:val="CommentReference"/>
        </w:rPr>
        <w:annotationRef/>
      </w:r>
      <w:r>
        <w:t xml:space="preserve">This does not flow well </w:t>
      </w:r>
    </w:p>
  </w:comment>
  <w:comment w:id="138" w:author="Jenna Hershberger" w:date="2019-09-17T17:27:00Z" w:initials="JH">
    <w:p w14:paraId="4E0E8BAF" w14:textId="645CB868" w:rsidR="008B3430" w:rsidRDefault="008B3430">
      <w:pPr>
        <w:pStyle w:val="CommentText"/>
      </w:pPr>
      <w:r>
        <w:rPr>
          <w:rStyle w:val="CommentReference"/>
        </w:rPr>
        <w:annotationRef/>
      </w:r>
      <w:r>
        <w:t>This is not a percentage?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460D2C" w15:done="0"/>
  <w15:commentEx w15:paraId="16742163" w15:done="0"/>
  <w15:commentEx w15:paraId="003182A0" w15:done="0"/>
  <w15:commentEx w15:paraId="3189ABBD" w15:done="0"/>
  <w15:commentEx w15:paraId="0BDEF7D6" w15:done="0"/>
  <w15:commentEx w15:paraId="7598F98B" w15:done="0"/>
  <w15:commentEx w15:paraId="48B39286" w15:done="0"/>
  <w15:commentEx w15:paraId="0882D7C4" w15:done="0"/>
  <w15:commentEx w15:paraId="466748D4" w15:done="0"/>
  <w15:commentEx w15:paraId="1A07E9D4" w15:done="0"/>
  <w15:commentEx w15:paraId="53E89108" w15:done="0"/>
  <w15:commentEx w15:paraId="78D9566F" w15:done="0"/>
  <w15:commentEx w15:paraId="5EDE0475" w15:done="0"/>
  <w15:commentEx w15:paraId="14407CEE" w15:done="0"/>
  <w15:commentEx w15:paraId="1AAA4763" w15:done="0"/>
  <w15:commentEx w15:paraId="7A65CAD4" w15:done="0"/>
  <w15:commentEx w15:paraId="2689C34A" w15:done="0"/>
  <w15:commentEx w15:paraId="77730F8B" w15:done="0"/>
  <w15:commentEx w15:paraId="45DEA42A" w15:done="0"/>
  <w15:commentEx w15:paraId="6A2A31F0" w15:done="0"/>
  <w15:commentEx w15:paraId="2EF6182C" w15:done="0"/>
  <w15:commentEx w15:paraId="443F40DB" w15:done="0"/>
  <w15:commentEx w15:paraId="41136AF8" w15:done="0"/>
  <w15:commentEx w15:paraId="3B9E3C67" w15:done="0"/>
  <w15:commentEx w15:paraId="045485D1" w15:done="0"/>
  <w15:commentEx w15:paraId="4800ED34" w15:done="0"/>
  <w15:commentEx w15:paraId="41BC86B3" w15:done="0"/>
  <w15:commentEx w15:paraId="03C040AE" w15:done="0"/>
  <w15:commentEx w15:paraId="0616E3B6" w15:done="0"/>
  <w15:commentEx w15:paraId="140B2B88" w15:done="0"/>
  <w15:commentEx w15:paraId="0662F5F5" w15:done="0"/>
  <w15:commentEx w15:paraId="1B7878F3" w15:done="0"/>
  <w15:commentEx w15:paraId="6826E136" w15:done="0"/>
  <w15:commentEx w15:paraId="4940D59C" w15:done="0"/>
  <w15:commentEx w15:paraId="769BE40E" w15:done="0"/>
  <w15:commentEx w15:paraId="3BF48E54" w15:done="0"/>
  <w15:commentEx w15:paraId="2B1483A8" w15:done="0"/>
  <w15:commentEx w15:paraId="40A7A100" w15:done="0"/>
  <w15:commentEx w15:paraId="33C69F23" w15:done="0"/>
  <w15:commentEx w15:paraId="24723D31" w15:done="0"/>
  <w15:commentEx w15:paraId="054EA68F" w15:done="0"/>
  <w15:commentEx w15:paraId="002E2DDC" w15:done="0"/>
  <w15:commentEx w15:paraId="58C4B99A" w15:done="0"/>
  <w15:commentEx w15:paraId="439B1892" w15:done="0"/>
  <w15:commentEx w15:paraId="4D1C3424" w15:done="0"/>
  <w15:commentEx w15:paraId="03AE4110" w15:done="0"/>
  <w15:commentEx w15:paraId="7DF00888" w15:done="0"/>
  <w15:commentEx w15:paraId="5B009DFC" w15:done="0"/>
  <w15:commentEx w15:paraId="0730759B" w15:done="0"/>
  <w15:commentEx w15:paraId="4E0E8B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60D2C" w16cid:durableId="211D0150"/>
  <w16cid:commentId w16cid:paraId="16742163" w16cid:durableId="211D0176"/>
  <w16cid:commentId w16cid:paraId="003182A0" w16cid:durableId="211D0259"/>
  <w16cid:commentId w16cid:paraId="3189ABBD" w16cid:durableId="211D0621"/>
  <w16cid:commentId w16cid:paraId="0BDEF7D6" w16cid:durableId="211D03BB"/>
  <w16cid:commentId w16cid:paraId="7598F98B" w16cid:durableId="211D0498"/>
  <w16cid:commentId w16cid:paraId="48B39286" w16cid:durableId="211D05A9"/>
  <w16cid:commentId w16cid:paraId="0882D7C4" w16cid:durableId="211D071E"/>
  <w16cid:commentId w16cid:paraId="466748D4" w16cid:durableId="211D0762"/>
  <w16cid:commentId w16cid:paraId="1A07E9D4" w16cid:durableId="211D07A6"/>
  <w16cid:commentId w16cid:paraId="53E89108" w16cid:durableId="211D07DA"/>
  <w16cid:commentId w16cid:paraId="78D9566F" w16cid:durableId="211D0906"/>
  <w16cid:commentId w16cid:paraId="5EDE0475" w16cid:durableId="211D09C1"/>
  <w16cid:commentId w16cid:paraId="14407CEE" w16cid:durableId="211D0BBE"/>
  <w16cid:commentId w16cid:paraId="1AAA4763" w16cid:durableId="211FD2C8"/>
  <w16cid:commentId w16cid:paraId="7A65CAD4" w16cid:durableId="2129FC0C"/>
  <w16cid:commentId w16cid:paraId="2689C34A" w16cid:durableId="2129FD10"/>
  <w16cid:commentId w16cid:paraId="77730F8B" w16cid:durableId="2129FE45"/>
  <w16cid:commentId w16cid:paraId="45DEA42A" w16cid:durableId="2129FF33"/>
  <w16cid:commentId w16cid:paraId="6A2A31F0" w16cid:durableId="212A00A1"/>
  <w16cid:commentId w16cid:paraId="2EF6182C" w16cid:durableId="212A0110"/>
  <w16cid:commentId w16cid:paraId="443F40DB" w16cid:durableId="212A01E1"/>
  <w16cid:commentId w16cid:paraId="41136AF8" w16cid:durableId="212A0236"/>
  <w16cid:commentId w16cid:paraId="3B9E3C67" w16cid:durableId="212A24A8"/>
  <w16cid:commentId w16cid:paraId="045485D1" w16cid:durableId="212A246D"/>
  <w16cid:commentId w16cid:paraId="4800ED34" w16cid:durableId="212A24D9"/>
  <w16cid:commentId w16cid:paraId="41BC86B3" w16cid:durableId="212A2509"/>
  <w16cid:commentId w16cid:paraId="03C040AE" w16cid:durableId="212A2597"/>
  <w16cid:commentId w16cid:paraId="0616E3B6" w16cid:durableId="212A26EA"/>
  <w16cid:commentId w16cid:paraId="140B2B88" w16cid:durableId="212B6440"/>
  <w16cid:commentId w16cid:paraId="0662F5F5" w16cid:durableId="212B69ED"/>
  <w16cid:commentId w16cid:paraId="1B7878F3" w16cid:durableId="212B6A5D"/>
  <w16cid:commentId w16cid:paraId="6826E136" w16cid:durableId="212B6A9A"/>
  <w16cid:commentId w16cid:paraId="4940D59C" w16cid:durableId="212B6B40"/>
  <w16cid:commentId w16cid:paraId="769BE40E" w16cid:durableId="212B6B5C"/>
  <w16cid:commentId w16cid:paraId="3BF48E54" w16cid:durableId="212B6C67"/>
  <w16cid:commentId w16cid:paraId="2B1483A8" w16cid:durableId="212B6C7C"/>
  <w16cid:commentId w16cid:paraId="40A7A100" w16cid:durableId="212B6D2F"/>
  <w16cid:commentId w16cid:paraId="33C69F23" w16cid:durableId="212B6CEE"/>
  <w16cid:commentId w16cid:paraId="24723D31" w16cid:durableId="212B6F5A"/>
  <w16cid:commentId w16cid:paraId="054EA68F" w16cid:durableId="212B88C9"/>
  <w16cid:commentId w16cid:paraId="002E2DDC" w16cid:durableId="212B893B"/>
  <w16cid:commentId w16cid:paraId="58C4B99A" w16cid:durableId="212B8BCD"/>
  <w16cid:commentId w16cid:paraId="439B1892" w16cid:durableId="212B8E94"/>
  <w16cid:commentId w16cid:paraId="4D1C3424" w16cid:durableId="212B8EE7"/>
  <w16cid:commentId w16cid:paraId="03AE4110" w16cid:durableId="212B8FD2"/>
  <w16cid:commentId w16cid:paraId="7DF00888" w16cid:durableId="212B94D0"/>
  <w16cid:commentId w16cid:paraId="5B009DFC" w16cid:durableId="212B9568"/>
  <w16cid:commentId w16cid:paraId="0730759B" w16cid:durableId="212B95A7"/>
  <w16cid:commentId w16cid:paraId="4E0E8BAF" w16cid:durableId="212B9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8792B" w14:textId="77777777" w:rsidR="00F64500" w:rsidRDefault="00F64500">
      <w:r>
        <w:separator/>
      </w:r>
    </w:p>
  </w:endnote>
  <w:endnote w:type="continuationSeparator" w:id="0">
    <w:p w14:paraId="0A9559D5" w14:textId="77777777" w:rsidR="00F64500" w:rsidRDefault="00F64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kit-standard">
    <w:altName w:val="Times New Roman"/>
    <w:panose1 w:val="020B0604020202020204"/>
    <w:charset w:val="00"/>
    <w:family w:val="auto"/>
    <w:pitch w:val="default"/>
  </w:font>
  <w:font w:name="Cardo">
    <w:altName w:val="Calibri"/>
    <w:panose1 w:val="020B0604020202020204"/>
    <w:charset w:val="00"/>
    <w:family w:val="auto"/>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67328" w14:textId="77777777" w:rsidR="006E7FC6" w:rsidRDefault="006E7FC6">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p w14:paraId="717CA669" w14:textId="77777777" w:rsidR="006E7FC6" w:rsidRDefault="006E7FC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9322" w14:textId="77777777" w:rsidR="006E7FC6" w:rsidRDefault="006E7FC6">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DBA4D47" w14:textId="77777777" w:rsidR="006E7FC6" w:rsidRDefault="006E7FC6">
    <w:pPr>
      <w:pBdr>
        <w:top w:val="nil"/>
        <w:left w:val="nil"/>
        <w:bottom w:val="nil"/>
        <w:right w:val="nil"/>
        <w:between w:val="nil"/>
      </w:pBdr>
      <w:tabs>
        <w:tab w:val="center" w:pos="4320"/>
        <w:tab w:val="right" w:pos="8640"/>
      </w:tabs>
      <w:jc w:val="center"/>
      <w:rPr>
        <w:color w:val="FFFFFF"/>
      </w:rPr>
    </w:pPr>
  </w:p>
  <w:p w14:paraId="4F337309" w14:textId="77777777" w:rsidR="006E7FC6" w:rsidRDefault="006E7FC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C7152" w14:textId="77777777" w:rsidR="006E7FC6" w:rsidRDefault="006E7FC6">
    <w:pPr>
      <w:pBdr>
        <w:top w:val="nil"/>
        <w:left w:val="nil"/>
        <w:bottom w:val="nil"/>
        <w:right w:val="nil"/>
        <w:between w:val="nil"/>
      </w:pBdr>
      <w:tabs>
        <w:tab w:val="center" w:pos="4320"/>
        <w:tab w:val="right" w:pos="864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34C2C" w14:textId="77777777" w:rsidR="00F64500" w:rsidRDefault="00F64500">
      <w:r>
        <w:separator/>
      </w:r>
    </w:p>
  </w:footnote>
  <w:footnote w:type="continuationSeparator" w:id="0">
    <w:p w14:paraId="7B24BD7F" w14:textId="77777777" w:rsidR="00F64500" w:rsidRDefault="00F64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4D009" w14:textId="77777777" w:rsidR="006E7FC6" w:rsidRDefault="006E7FC6">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735377"/>
    <w:multiLevelType w:val="multilevel"/>
    <w:tmpl w:val="87B6B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nna Hershberger">
    <w15:presenceInfo w15:providerId="AD" w15:userId="S::jmh579@cornell.edu::8cfa17ef-415c-4a43-a9ef-c76758af0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1C"/>
    <w:rsid w:val="000040B3"/>
    <w:rsid w:val="000A382B"/>
    <w:rsid w:val="000E5557"/>
    <w:rsid w:val="0013499C"/>
    <w:rsid w:val="00275F9F"/>
    <w:rsid w:val="00293BB8"/>
    <w:rsid w:val="003352B5"/>
    <w:rsid w:val="0036360C"/>
    <w:rsid w:val="00386099"/>
    <w:rsid w:val="003E45D8"/>
    <w:rsid w:val="0041061F"/>
    <w:rsid w:val="004D552A"/>
    <w:rsid w:val="00561713"/>
    <w:rsid w:val="006205D0"/>
    <w:rsid w:val="0065628C"/>
    <w:rsid w:val="00695FF2"/>
    <w:rsid w:val="006C4D87"/>
    <w:rsid w:val="006D2A8C"/>
    <w:rsid w:val="006E7FC6"/>
    <w:rsid w:val="00711D4B"/>
    <w:rsid w:val="00775D26"/>
    <w:rsid w:val="00867370"/>
    <w:rsid w:val="00896A3D"/>
    <w:rsid w:val="008B3430"/>
    <w:rsid w:val="008E777A"/>
    <w:rsid w:val="009732B9"/>
    <w:rsid w:val="00A07706"/>
    <w:rsid w:val="00A1790C"/>
    <w:rsid w:val="00A343DE"/>
    <w:rsid w:val="00B9051D"/>
    <w:rsid w:val="00B9311C"/>
    <w:rsid w:val="00BC1B1E"/>
    <w:rsid w:val="00BC68AF"/>
    <w:rsid w:val="00C373A8"/>
    <w:rsid w:val="00CA5279"/>
    <w:rsid w:val="00CC5903"/>
    <w:rsid w:val="00D24C9E"/>
    <w:rsid w:val="00D35796"/>
    <w:rsid w:val="00DA0EA9"/>
    <w:rsid w:val="00EC4E6B"/>
    <w:rsid w:val="00F6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FA02"/>
  <w15:docId w15:val="{696DF887-E58C-49B1-838F-49A019F23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spacing w:before="240" w:after="60"/>
      <w:outlineLvl w:val="3"/>
    </w:pPr>
    <w:rPr>
      <w:rFonts w:ascii="Calibri" w:eastAsia="Calibri" w:hAnsi="Calibri" w:cs="Calibri"/>
      <w:b/>
      <w:sz w:val="28"/>
      <w:szCs w:val="28"/>
    </w:rPr>
  </w:style>
  <w:style w:type="paragraph" w:styleId="Heading5">
    <w:name w:val="heading 5"/>
    <w:basedOn w:val="Normal"/>
    <w:next w:val="Normal"/>
    <w:pPr>
      <w:keepNext/>
      <w:keepLines/>
      <w:spacing w:before="200"/>
      <w:outlineLvl w:val="4"/>
    </w:pPr>
    <w:rPr>
      <w:rFonts w:ascii="Calibri" w:eastAsia="Calibri" w:hAnsi="Calibri" w:cs="Calibri"/>
      <w:color w:val="243F60"/>
    </w:rPr>
  </w:style>
  <w:style w:type="paragraph" w:styleId="Heading6">
    <w:name w:val="heading 6"/>
    <w:basedOn w:val="Normal"/>
    <w:next w:val="Normal"/>
    <w:pPr>
      <w:keepNext/>
      <w:keepLines/>
      <w:spacing w:before="200"/>
      <w:outlineLvl w:val="5"/>
    </w:pPr>
    <w:rPr>
      <w:rFonts w:ascii="Calibri" w:eastAsia="Calibri" w:hAnsi="Calibri" w:cs="Calibri"/>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Bdr>
        <w:top w:val="nil"/>
        <w:left w:val="nil"/>
        <w:bottom w:val="nil"/>
        <w:right w:val="nil"/>
        <w:between w:val="nil"/>
      </w:pBdr>
      <w:spacing w:after="60" w:line="276" w:lineRule="auto"/>
    </w:pPr>
    <w:rPr>
      <w:rFonts w:ascii="Arial" w:eastAsia="Arial" w:hAnsi="Arial" w:cs="Arial"/>
      <w:color w:val="000000"/>
      <w:sz w:val="52"/>
      <w:szCs w:val="52"/>
    </w:rPr>
  </w:style>
  <w:style w:type="paragraph" w:styleId="Subtitle">
    <w:name w:val="Subtitle"/>
    <w:basedOn w:val="Normal"/>
    <w:next w:val="Normal"/>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8E777A"/>
    <w:rPr>
      <w:sz w:val="16"/>
      <w:szCs w:val="16"/>
    </w:rPr>
  </w:style>
  <w:style w:type="paragraph" w:styleId="CommentText">
    <w:name w:val="annotation text"/>
    <w:basedOn w:val="Normal"/>
    <w:link w:val="CommentTextChar"/>
    <w:uiPriority w:val="99"/>
    <w:semiHidden/>
    <w:unhideWhenUsed/>
    <w:rsid w:val="008E777A"/>
    <w:rPr>
      <w:sz w:val="20"/>
      <w:szCs w:val="20"/>
    </w:rPr>
  </w:style>
  <w:style w:type="character" w:customStyle="1" w:styleId="CommentTextChar">
    <w:name w:val="Comment Text Char"/>
    <w:basedOn w:val="DefaultParagraphFont"/>
    <w:link w:val="CommentText"/>
    <w:uiPriority w:val="99"/>
    <w:semiHidden/>
    <w:rsid w:val="008E777A"/>
    <w:rPr>
      <w:sz w:val="20"/>
      <w:szCs w:val="20"/>
    </w:rPr>
  </w:style>
  <w:style w:type="paragraph" w:styleId="CommentSubject">
    <w:name w:val="annotation subject"/>
    <w:basedOn w:val="CommentText"/>
    <w:next w:val="CommentText"/>
    <w:link w:val="CommentSubjectChar"/>
    <w:uiPriority w:val="99"/>
    <w:semiHidden/>
    <w:unhideWhenUsed/>
    <w:rsid w:val="008E777A"/>
    <w:rPr>
      <w:b/>
      <w:bCs/>
    </w:rPr>
  </w:style>
  <w:style w:type="character" w:customStyle="1" w:styleId="CommentSubjectChar">
    <w:name w:val="Comment Subject Char"/>
    <w:basedOn w:val="CommentTextChar"/>
    <w:link w:val="CommentSubject"/>
    <w:uiPriority w:val="99"/>
    <w:semiHidden/>
    <w:rsid w:val="008E777A"/>
    <w:rPr>
      <w:b/>
      <w:bCs/>
      <w:sz w:val="20"/>
      <w:szCs w:val="20"/>
    </w:rPr>
  </w:style>
  <w:style w:type="paragraph" w:styleId="BalloonText">
    <w:name w:val="Balloon Text"/>
    <w:basedOn w:val="Normal"/>
    <w:link w:val="BalloonTextChar"/>
    <w:uiPriority w:val="99"/>
    <w:semiHidden/>
    <w:unhideWhenUsed/>
    <w:rsid w:val="008E777A"/>
    <w:rPr>
      <w:sz w:val="18"/>
      <w:szCs w:val="18"/>
    </w:rPr>
  </w:style>
  <w:style w:type="character" w:customStyle="1" w:styleId="BalloonTextChar">
    <w:name w:val="Balloon Text Char"/>
    <w:basedOn w:val="DefaultParagraphFont"/>
    <w:link w:val="BalloonText"/>
    <w:uiPriority w:val="99"/>
    <w:semiHidden/>
    <w:rsid w:val="008E777A"/>
    <w:rPr>
      <w:sz w:val="18"/>
      <w:szCs w:val="18"/>
    </w:rPr>
  </w:style>
  <w:style w:type="character" w:styleId="Hyperlink">
    <w:name w:val="Hyperlink"/>
    <w:basedOn w:val="DefaultParagraphFont"/>
    <w:uiPriority w:val="99"/>
    <w:unhideWhenUsed/>
    <w:rsid w:val="008E777A"/>
    <w:rPr>
      <w:color w:val="0000FF" w:themeColor="hyperlink"/>
      <w:u w:val="single"/>
    </w:rPr>
  </w:style>
  <w:style w:type="character" w:styleId="UnresolvedMention">
    <w:name w:val="Unresolved Mention"/>
    <w:basedOn w:val="DefaultParagraphFont"/>
    <w:uiPriority w:val="99"/>
    <w:semiHidden/>
    <w:unhideWhenUsed/>
    <w:rsid w:val="008E777A"/>
    <w:rPr>
      <w:color w:val="605E5C"/>
      <w:shd w:val="clear" w:color="auto" w:fill="E1DFDD"/>
    </w:rPr>
  </w:style>
  <w:style w:type="paragraph" w:styleId="Revision">
    <w:name w:val="Revision"/>
    <w:hidden/>
    <w:uiPriority w:val="99"/>
    <w:semiHidden/>
    <w:rsid w:val="00C3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www.cdc.gov/nutritionreport/pdf/Nutrition_Book_complete508_final.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ag87@cornell.edu" TargetMode="Externa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50</Pages>
  <Words>14150</Words>
  <Characters>80660</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CIT Infrastructure</Company>
  <LinksUpToDate>false</LinksUpToDate>
  <CharactersWithSpaces>94621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Jenna Hershberger</cp:lastModifiedBy>
  <cp:revision>9</cp:revision>
  <dcterms:created xsi:type="dcterms:W3CDTF">2019-09-06T20:51:00Z</dcterms:created>
  <dcterms:modified xsi:type="dcterms:W3CDTF">2019-09-17T21:39:00Z</dcterms:modified>
</cp:coreProperties>
</file>